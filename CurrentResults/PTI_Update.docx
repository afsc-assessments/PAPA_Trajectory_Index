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329CF" w:rsidRPr="009351B0" w:rsidRDefault="003C4659" w:rsidP="009351B0">
      <w:pPr>
        <w:pStyle w:val="Heading4"/>
        <w:widowControl/>
        <w:spacing w:before="120"/>
      </w:pPr>
      <w:bookmarkStart w:id="0" w:name="_heading=h.gjdgxs" w:colFirst="0" w:colLast="0"/>
      <w:bookmarkEnd w:id="0"/>
      <w:r w:rsidRPr="009351B0">
        <w:t>Ocean Surface Currents - Papa Trajectory Index</w:t>
      </w:r>
    </w:p>
    <w:p w14:paraId="00000002" w14:textId="77777777" w:rsidR="004329CF" w:rsidRPr="009351B0" w:rsidRDefault="003C4659" w:rsidP="009351B0">
      <w:pPr>
        <w:spacing w:before="80"/>
        <w:jc w:val="left"/>
        <w:rPr>
          <w:sz w:val="24"/>
          <w:szCs w:val="24"/>
        </w:rPr>
      </w:pPr>
      <w:bookmarkStart w:id="1" w:name="bookmark=id.30j0zll" w:colFirst="0" w:colLast="0"/>
      <w:bookmarkEnd w:id="1"/>
      <w:r w:rsidRPr="009351B0">
        <w:rPr>
          <w:sz w:val="24"/>
          <w:szCs w:val="24"/>
        </w:rPr>
        <w:t>Contributed by William T. Stockhausen</w:t>
      </w:r>
    </w:p>
    <w:p w14:paraId="00000003" w14:textId="77777777" w:rsidR="004329CF" w:rsidRPr="009351B0" w:rsidRDefault="003C4659" w:rsidP="009351B0">
      <w:pPr>
        <w:spacing w:before="20"/>
        <w:jc w:val="left"/>
        <w:rPr>
          <w:sz w:val="24"/>
          <w:szCs w:val="24"/>
        </w:rPr>
      </w:pPr>
      <w:r w:rsidRPr="009351B0">
        <w:rPr>
          <w:sz w:val="24"/>
          <w:szCs w:val="24"/>
        </w:rPr>
        <w:t xml:space="preserve">Resource Ecology and Fishery Management Division, Alaska Fisheries Science Center, National Marine Fisheries Service, NOAA </w:t>
      </w:r>
    </w:p>
    <w:p w14:paraId="00000004" w14:textId="77777777" w:rsidR="004329CF" w:rsidRPr="009351B0" w:rsidRDefault="003C4659" w:rsidP="009351B0">
      <w:pPr>
        <w:spacing w:before="20"/>
        <w:jc w:val="left"/>
        <w:rPr>
          <w:sz w:val="24"/>
          <w:szCs w:val="24"/>
        </w:rPr>
      </w:pPr>
      <w:r w:rsidRPr="009351B0">
        <w:rPr>
          <w:sz w:val="24"/>
          <w:szCs w:val="24"/>
        </w:rPr>
        <w:t>Contact: william.stockhausen@noaa.gov</w:t>
      </w:r>
    </w:p>
    <w:p w14:paraId="00000005" w14:textId="31CA0730" w:rsidR="004329CF" w:rsidRPr="009351B0" w:rsidRDefault="003C4659" w:rsidP="009351B0">
      <w:pPr>
        <w:spacing w:before="20"/>
        <w:jc w:val="left"/>
        <w:rPr>
          <w:sz w:val="24"/>
          <w:szCs w:val="24"/>
        </w:rPr>
      </w:pPr>
      <w:r w:rsidRPr="009351B0">
        <w:rPr>
          <w:b/>
          <w:sz w:val="24"/>
          <w:szCs w:val="24"/>
        </w:rPr>
        <w:t xml:space="preserve">Last updated: </w:t>
      </w:r>
      <w:r w:rsidR="000B6544">
        <w:rPr>
          <w:b/>
          <w:sz w:val="24"/>
          <w:szCs w:val="24"/>
        </w:rPr>
        <w:t>July</w:t>
      </w:r>
      <w:r w:rsidRPr="009351B0">
        <w:rPr>
          <w:b/>
          <w:sz w:val="24"/>
          <w:szCs w:val="24"/>
        </w:rPr>
        <w:t xml:space="preserve"> 20</w:t>
      </w:r>
      <w:r w:rsidR="000B6544">
        <w:rPr>
          <w:b/>
          <w:sz w:val="24"/>
          <w:szCs w:val="24"/>
        </w:rPr>
        <w:t>2</w:t>
      </w:r>
      <w:r w:rsidR="00BD3D87">
        <w:rPr>
          <w:b/>
          <w:sz w:val="24"/>
          <w:szCs w:val="24"/>
        </w:rPr>
        <w:t>2</w:t>
      </w:r>
    </w:p>
    <w:p w14:paraId="00000006" w14:textId="61BDBF9F" w:rsidR="004329CF" w:rsidRPr="009351B0" w:rsidRDefault="003C4659" w:rsidP="009351B0">
      <w:pPr>
        <w:spacing w:before="20"/>
        <w:jc w:val="left"/>
        <w:rPr>
          <w:sz w:val="24"/>
          <w:szCs w:val="24"/>
        </w:rPr>
      </w:pPr>
      <w:r w:rsidRPr="009351B0">
        <w:rPr>
          <w:b/>
          <w:sz w:val="24"/>
          <w:szCs w:val="24"/>
        </w:rPr>
        <w:t xml:space="preserve">Description of </w:t>
      </w:r>
      <w:r w:rsidR="00E365CB" w:rsidRPr="009351B0">
        <w:rPr>
          <w:b/>
          <w:sz w:val="24"/>
          <w:szCs w:val="24"/>
        </w:rPr>
        <w:t>indicator</w:t>
      </w:r>
      <w:r w:rsidRPr="009351B0">
        <w:rPr>
          <w:b/>
          <w:sz w:val="24"/>
          <w:szCs w:val="24"/>
        </w:rPr>
        <w:t>:</w:t>
      </w:r>
      <w:r w:rsidRPr="009351B0">
        <w:rPr>
          <w:sz w:val="24"/>
          <w:szCs w:val="24"/>
        </w:rPr>
        <w:t xml:space="preserve"> The </w:t>
      </w:r>
      <w:r w:rsidR="00541DB1" w:rsidRPr="009351B0">
        <w:rPr>
          <w:sz w:val="24"/>
          <w:szCs w:val="24"/>
        </w:rPr>
        <w:t xml:space="preserve">Papa </w:t>
      </w:r>
      <w:r w:rsidRPr="009351B0">
        <w:rPr>
          <w:sz w:val="24"/>
          <w:szCs w:val="24"/>
        </w:rPr>
        <w:t xml:space="preserve">Trajectory Index (PTI) provides an annual index of near-surface water movement variability, based on the trajectory of a simulated surface drifter released at Ocean Station </w:t>
      </w:r>
      <w:r w:rsidR="00541DB1" w:rsidRPr="009351B0">
        <w:rPr>
          <w:sz w:val="24"/>
          <w:szCs w:val="24"/>
        </w:rPr>
        <w:t xml:space="preserve">Papa </w:t>
      </w:r>
      <w:r w:rsidRPr="009351B0">
        <w:rPr>
          <w:sz w:val="24"/>
          <w:szCs w:val="24"/>
        </w:rPr>
        <w:t>(50</w:t>
      </w:r>
      <w:r w:rsidRPr="009351B0">
        <w:rPr>
          <w:sz w:val="24"/>
          <w:szCs w:val="24"/>
          <w:vertAlign w:val="superscript"/>
        </w:rPr>
        <w:t>o</w:t>
      </w:r>
      <w:r w:rsidRPr="009351B0">
        <w:rPr>
          <w:sz w:val="24"/>
          <w:szCs w:val="24"/>
        </w:rPr>
        <w:t>N, 145</w:t>
      </w:r>
      <w:r w:rsidRPr="009351B0">
        <w:rPr>
          <w:sz w:val="24"/>
          <w:szCs w:val="24"/>
          <w:vertAlign w:val="superscript"/>
        </w:rPr>
        <w:t>o</w:t>
      </w:r>
      <w:r w:rsidR="00866F74" w:rsidRPr="009351B0">
        <w:rPr>
          <w:sz w:val="24"/>
          <w:szCs w:val="24"/>
        </w:rPr>
        <w:t xml:space="preserve">W; Figure </w:t>
      </w:r>
      <w:r w:rsidRPr="009351B0">
        <w:rPr>
          <w:sz w:val="24"/>
          <w:szCs w:val="24"/>
        </w:rPr>
        <w:t xml:space="preserve">1). The simulation for each year is conducted using the “Ocean Surface CURrent Simulator” (OSCURS; </w:t>
      </w:r>
      <w:hyperlink r:id="rId7">
        <w:r w:rsidRPr="009351B0">
          <w:rPr>
            <w:rFonts w:eastAsia="Courier New"/>
            <w:color w:val="0000FF"/>
            <w:sz w:val="24"/>
            <w:szCs w:val="24"/>
            <w:u w:val="single"/>
          </w:rPr>
          <w:t>http://oceanview.pfeg.noaa.gov/oscurs</w:t>
        </w:r>
      </w:hyperlink>
      <w:r w:rsidRPr="009351B0">
        <w:rPr>
          <w:sz w:val="24"/>
          <w:szCs w:val="24"/>
        </w:rPr>
        <w:t xml:space="preserve">). Using daily gridded atmospheric pressure fields, OSCURS calculates the speed and direction of water movement at the ocean’s surface at the location of a simulated surface drifter. It uses this information to update the position of the simulated drifter on a daily basis over a specified time period. For the index presented here, OSCURS was run for 90 days to simulate a surface drifter released at Ocean Station </w:t>
      </w:r>
      <w:r w:rsidR="00541DB1" w:rsidRPr="009351B0">
        <w:rPr>
          <w:sz w:val="24"/>
          <w:szCs w:val="24"/>
        </w:rPr>
        <w:t xml:space="preserve">Papa </w:t>
      </w:r>
      <w:r w:rsidRPr="009351B0">
        <w:rPr>
          <w:sz w:val="24"/>
          <w:szCs w:val="24"/>
        </w:rPr>
        <w:t>on December 1 for each year from 1901 to 20</w:t>
      </w:r>
      <w:r w:rsidR="000B6544">
        <w:rPr>
          <w:sz w:val="24"/>
          <w:szCs w:val="24"/>
        </w:rPr>
        <w:t>2</w:t>
      </w:r>
      <w:r w:rsidR="00BD3D87">
        <w:rPr>
          <w:sz w:val="24"/>
          <w:szCs w:val="24"/>
        </w:rPr>
        <w:t>1</w:t>
      </w:r>
      <w:r w:rsidRPr="009351B0">
        <w:rPr>
          <w:sz w:val="24"/>
          <w:szCs w:val="24"/>
        </w:rPr>
        <w:t xml:space="preserve"> (trajectory endpoints years1902 to 202</w:t>
      </w:r>
      <w:r w:rsidR="00BD3D87">
        <w:rPr>
          <w:sz w:val="24"/>
          <w:szCs w:val="24"/>
        </w:rPr>
        <w:t>2</w:t>
      </w:r>
      <w:r w:rsidRPr="009351B0">
        <w:rPr>
          <w:sz w:val="24"/>
          <w:szCs w:val="24"/>
        </w:rPr>
        <w:t xml:space="preserve">). </w:t>
      </w:r>
    </w:p>
    <w:p w14:paraId="184B6024" w14:textId="77777777" w:rsidR="004E3C90" w:rsidRPr="009351B0" w:rsidRDefault="004E3C90" w:rsidP="009351B0">
      <w:pPr>
        <w:spacing w:before="20"/>
        <w:jc w:val="left"/>
        <w:rPr>
          <w:sz w:val="24"/>
          <w:szCs w:val="24"/>
        </w:rPr>
      </w:pPr>
    </w:p>
    <w:p w14:paraId="00000007" w14:textId="05630A87" w:rsidR="004329CF" w:rsidRPr="009351B0" w:rsidRDefault="00866F74" w:rsidP="009351B0">
      <w:pPr>
        <w:keepLines/>
        <w:pBdr>
          <w:top w:val="nil"/>
          <w:left w:val="nil"/>
          <w:bottom w:val="nil"/>
          <w:right w:val="nil"/>
          <w:between w:val="nil"/>
        </w:pBdr>
        <w:spacing w:before="20" w:after="120"/>
        <w:jc w:val="left"/>
        <w:rPr>
          <w:color w:val="000000"/>
          <w:sz w:val="24"/>
          <w:szCs w:val="24"/>
        </w:rPr>
      </w:pPr>
      <w:r w:rsidRPr="009351B0">
        <w:rPr>
          <w:color w:val="FF0000"/>
          <w:sz w:val="24"/>
          <w:szCs w:val="24"/>
        </w:rPr>
        <w:t>FIGURE 1 (MAP)</w:t>
      </w:r>
      <w:r w:rsidR="003C4659" w:rsidRPr="009351B0">
        <w:rPr>
          <w:color w:val="FF0000"/>
          <w:sz w:val="24"/>
          <w:szCs w:val="24"/>
        </w:rPr>
        <w:t xml:space="preserve"> GOES HERE</w:t>
      </w:r>
    </w:p>
    <w:p w14:paraId="00000008" w14:textId="6C1B4EB4" w:rsidR="004329CF" w:rsidRPr="009351B0" w:rsidRDefault="003C4659" w:rsidP="009351B0">
      <w:pPr>
        <w:keepLines/>
        <w:pBdr>
          <w:top w:val="nil"/>
          <w:left w:val="nil"/>
          <w:bottom w:val="nil"/>
          <w:right w:val="nil"/>
          <w:between w:val="nil"/>
        </w:pBdr>
        <w:spacing w:before="120" w:after="120"/>
        <w:jc w:val="left"/>
        <w:rPr>
          <w:color w:val="000000"/>
          <w:sz w:val="24"/>
          <w:szCs w:val="24"/>
        </w:rPr>
      </w:pPr>
      <w:r w:rsidRPr="009351B0">
        <w:rPr>
          <w:color w:val="000000"/>
          <w:sz w:val="24"/>
          <w:szCs w:val="24"/>
        </w:rPr>
        <w:t xml:space="preserve">Figure </w:t>
      </w:r>
      <w:bookmarkStart w:id="2" w:name="bookmark=id.1fob9te" w:colFirst="0" w:colLast="0"/>
      <w:bookmarkEnd w:id="2"/>
      <w:r w:rsidRPr="009351B0">
        <w:rPr>
          <w:color w:val="000000"/>
          <w:sz w:val="24"/>
          <w:szCs w:val="24"/>
        </w:rPr>
        <w:t xml:space="preserve">1: Simulated surface drifter trajectories for winters </w:t>
      </w:r>
      <w:ins w:id="3" w:author="William Stockhausen" w:date="2022-07-26T07:32:00Z">
        <w:r w:rsidR="00C016A7">
          <w:rPr>
            <w:color w:val="000000"/>
            <w:sz w:val="24"/>
            <w:szCs w:val="24"/>
          </w:rPr>
          <w:t>19</w:t>
        </w:r>
      </w:ins>
      <w:ins w:id="4" w:author="William Stockhausen" w:date="2022-07-26T07:33:00Z">
        <w:r w:rsidR="00C016A7">
          <w:rPr>
            <w:color w:val="000000"/>
            <w:sz w:val="24"/>
            <w:szCs w:val="24"/>
          </w:rPr>
          <w:t>68</w:t>
        </w:r>
      </w:ins>
      <w:del w:id="5" w:author="William Stockhausen" w:date="2022-07-26T07:32:00Z">
        <w:r w:rsidRPr="009351B0" w:rsidDel="00C016A7">
          <w:rPr>
            <w:color w:val="000000"/>
            <w:sz w:val="24"/>
            <w:szCs w:val="24"/>
          </w:rPr>
          <w:delText>2011</w:delText>
        </w:r>
      </w:del>
      <w:r w:rsidRPr="009351B0">
        <w:rPr>
          <w:color w:val="000000"/>
          <w:sz w:val="24"/>
          <w:szCs w:val="24"/>
        </w:rPr>
        <w:t>-202</w:t>
      </w:r>
      <w:r w:rsidR="00BD3D87">
        <w:rPr>
          <w:color w:val="000000"/>
          <w:sz w:val="24"/>
          <w:szCs w:val="24"/>
        </w:rPr>
        <w:t>2</w:t>
      </w:r>
      <w:r w:rsidRPr="009351B0">
        <w:rPr>
          <w:color w:val="000000"/>
          <w:sz w:val="24"/>
          <w:szCs w:val="24"/>
        </w:rPr>
        <w:t xml:space="preserve"> (endpoint year). End points of 90-day trajectories for simulated surface drifters released on Dec. 1 of the previous year at Ocean Station </w:t>
      </w:r>
      <w:r w:rsidR="00541DB1" w:rsidRPr="009351B0">
        <w:rPr>
          <w:color w:val="000000"/>
          <w:sz w:val="24"/>
          <w:szCs w:val="24"/>
        </w:rPr>
        <w:t xml:space="preserve">Papa </w:t>
      </w:r>
      <w:r w:rsidRPr="009351B0">
        <w:rPr>
          <w:color w:val="000000"/>
          <w:sz w:val="24"/>
          <w:szCs w:val="24"/>
        </w:rPr>
        <w:t>are labeled with the year of the endpoint (50</w:t>
      </w:r>
      <w:r w:rsidRPr="009351B0">
        <w:rPr>
          <w:color w:val="000000"/>
          <w:sz w:val="24"/>
          <w:szCs w:val="24"/>
          <w:vertAlign w:val="superscript"/>
        </w:rPr>
        <w:t>o</w:t>
      </w:r>
      <w:r w:rsidRPr="009351B0">
        <w:rPr>
          <w:color w:val="000000"/>
          <w:sz w:val="24"/>
          <w:szCs w:val="24"/>
        </w:rPr>
        <w:t>N, 145</w:t>
      </w:r>
      <w:r w:rsidRPr="009351B0">
        <w:rPr>
          <w:color w:val="000000"/>
          <w:sz w:val="24"/>
          <w:szCs w:val="24"/>
          <w:vertAlign w:val="superscript"/>
        </w:rPr>
        <w:t>o</w:t>
      </w:r>
      <w:r w:rsidRPr="009351B0">
        <w:rPr>
          <w:color w:val="000000"/>
          <w:sz w:val="24"/>
          <w:szCs w:val="24"/>
        </w:rPr>
        <w:t>W).</w:t>
      </w:r>
      <w:ins w:id="6" w:author="William Stockhausen" w:date="2022-07-26T07:33:00Z">
        <w:r w:rsidR="00C016A7">
          <w:rPr>
            <w:color w:val="000000"/>
            <w:sz w:val="24"/>
            <w:szCs w:val="24"/>
          </w:rPr>
          <w:t xml:space="preserve"> In grey: trajectories prior to</w:t>
        </w:r>
      </w:ins>
      <w:ins w:id="7" w:author="William Stockhausen" w:date="2022-07-26T07:34:00Z">
        <w:r w:rsidR="00C016A7">
          <w:rPr>
            <w:color w:val="000000"/>
            <w:sz w:val="24"/>
            <w:szCs w:val="24"/>
          </w:rPr>
          <w:t xml:space="preserve"> 201</w:t>
        </w:r>
      </w:ins>
      <w:ins w:id="8" w:author="William Stockhausen" w:date="2022-07-26T07:35:00Z">
        <w:r w:rsidR="00C016A7">
          <w:rPr>
            <w:color w:val="000000"/>
            <w:sz w:val="24"/>
            <w:szCs w:val="24"/>
          </w:rPr>
          <w:t>1/12</w:t>
        </w:r>
      </w:ins>
      <w:ins w:id="9" w:author="William Stockhausen" w:date="2022-07-26T07:34:00Z">
        <w:r w:rsidR="00C016A7">
          <w:rPr>
            <w:color w:val="000000"/>
            <w:sz w:val="24"/>
            <w:szCs w:val="24"/>
          </w:rPr>
          <w:t>; in colour: trajectories ending in 2012</w:t>
        </w:r>
      </w:ins>
      <w:ins w:id="10" w:author="William Stockhausen" w:date="2022-07-26T07:35:00Z">
        <w:r w:rsidR="00C016A7">
          <w:rPr>
            <w:color w:val="000000"/>
            <w:sz w:val="24"/>
            <w:szCs w:val="24"/>
          </w:rPr>
          <w:t>/13</w:t>
        </w:r>
      </w:ins>
      <w:ins w:id="11" w:author="William Stockhausen" w:date="2022-07-26T07:34:00Z">
        <w:r w:rsidR="00C016A7">
          <w:rPr>
            <w:color w:val="000000"/>
            <w:sz w:val="24"/>
            <w:szCs w:val="24"/>
          </w:rPr>
          <w:t>-202</w:t>
        </w:r>
      </w:ins>
      <w:ins w:id="12" w:author="William Stockhausen" w:date="2022-07-26T07:35:00Z">
        <w:r w:rsidR="00C016A7">
          <w:rPr>
            <w:color w:val="000000"/>
            <w:sz w:val="24"/>
            <w:szCs w:val="24"/>
          </w:rPr>
          <w:t>0/21</w:t>
        </w:r>
      </w:ins>
      <w:ins w:id="13" w:author="William Stockhausen" w:date="2022-07-26T07:34:00Z">
        <w:r w:rsidR="00C016A7">
          <w:rPr>
            <w:color w:val="000000"/>
            <w:sz w:val="24"/>
            <w:szCs w:val="24"/>
          </w:rPr>
          <w:t>; in black: 202</w:t>
        </w:r>
      </w:ins>
      <w:ins w:id="14" w:author="William Stockhausen" w:date="2022-07-26T07:35:00Z">
        <w:r w:rsidR="00C016A7">
          <w:rPr>
            <w:color w:val="000000"/>
            <w:sz w:val="24"/>
            <w:szCs w:val="24"/>
          </w:rPr>
          <w:t>1/22 (most recent).</w:t>
        </w:r>
      </w:ins>
      <w:ins w:id="15" w:author="William Stockhausen" w:date="2022-07-26T07:34:00Z">
        <w:r w:rsidR="00C016A7">
          <w:rPr>
            <w:color w:val="000000"/>
            <w:sz w:val="24"/>
            <w:szCs w:val="24"/>
          </w:rPr>
          <w:t xml:space="preserve"> </w:t>
        </w:r>
      </w:ins>
    </w:p>
    <w:p w14:paraId="5C5AFAC1" w14:textId="64D9CC6B" w:rsidR="004E3C90" w:rsidRPr="00A058DF" w:rsidRDefault="003C4659" w:rsidP="00C016A7">
      <w:pPr>
        <w:spacing w:before="240"/>
        <w:jc w:val="left"/>
        <w:rPr>
          <w:sz w:val="24"/>
          <w:szCs w:val="24"/>
          <w:highlight w:val="yellow"/>
          <w:rPrChange w:id="16" w:author="William Stockhausen" w:date="2022-07-20T05:50:00Z">
            <w:rPr>
              <w:sz w:val="24"/>
              <w:szCs w:val="24"/>
            </w:rPr>
          </w:rPrChange>
        </w:rPr>
      </w:pPr>
      <w:r w:rsidRPr="00C016A7">
        <w:rPr>
          <w:b/>
          <w:sz w:val="24"/>
          <w:szCs w:val="24"/>
        </w:rPr>
        <w:t>Status and trends:</w:t>
      </w:r>
      <w:r w:rsidRPr="00C016A7">
        <w:rPr>
          <w:sz w:val="24"/>
          <w:szCs w:val="24"/>
        </w:rPr>
        <w:t xml:space="preserve"> In general, the trajectories fan out </w:t>
      </w:r>
      <w:sdt>
        <w:sdtPr>
          <w:rPr>
            <w:sz w:val="24"/>
            <w:szCs w:val="24"/>
            <w:rPrChange w:id="17" w:author="William Stockhausen" w:date="2022-07-26T06:19:00Z">
              <w:rPr>
                <w:sz w:val="24"/>
                <w:szCs w:val="24"/>
                <w:highlight w:val="yellow"/>
              </w:rPr>
            </w:rPrChange>
          </w:rPr>
          <w:tag w:val="goog_rdk_0"/>
          <w:id w:val="1209064446"/>
        </w:sdtPr>
        <w:sdtEndPr>
          <w:rPr>
            <w:rPrChange w:id="18" w:author="William Stockhausen" w:date="2022-07-26T06:19:00Z">
              <w:rPr/>
            </w:rPrChange>
          </w:rPr>
        </w:sdtEndPr>
        <w:sdtContent/>
      </w:sdt>
      <w:r w:rsidR="004E3C90" w:rsidRPr="00C016A7">
        <w:rPr>
          <w:sz w:val="24"/>
          <w:szCs w:val="24"/>
        </w:rPr>
        <w:t>northeastward</w:t>
      </w:r>
      <w:r w:rsidRPr="00C016A7">
        <w:rPr>
          <w:sz w:val="24"/>
          <w:szCs w:val="24"/>
        </w:rPr>
        <w:t xml:space="preserve"> toward the North American continent (Figure</w:t>
      </w:r>
      <w:r w:rsidR="00866F74" w:rsidRPr="00C016A7">
        <w:rPr>
          <w:sz w:val="24"/>
          <w:szCs w:val="24"/>
        </w:rPr>
        <w:t xml:space="preserve"> </w:t>
      </w:r>
      <w:r w:rsidRPr="00C016A7">
        <w:rPr>
          <w:sz w:val="24"/>
          <w:szCs w:val="24"/>
        </w:rPr>
        <w:t>1)</w:t>
      </w:r>
      <w:ins w:id="19" w:author="William Stockhausen" w:date="2022-07-26T06:21:00Z">
        <w:r w:rsidR="00C016A7">
          <w:rPr>
            <w:sz w:val="24"/>
            <w:szCs w:val="24"/>
          </w:rPr>
          <w:t xml:space="preserve">, although the trajectory for 2021/22 </w:t>
        </w:r>
      </w:ins>
      <w:ins w:id="20" w:author="William Stockhausen" w:date="2022-07-26T07:36:00Z">
        <w:r w:rsidR="00C016A7">
          <w:rPr>
            <w:sz w:val="24"/>
            <w:szCs w:val="24"/>
          </w:rPr>
          <w:t xml:space="preserve">is among the relatively few that </w:t>
        </w:r>
      </w:ins>
      <w:ins w:id="21" w:author="William Stockhausen" w:date="2022-07-26T07:39:00Z">
        <w:r w:rsidR="00C016A7">
          <w:rPr>
            <w:sz w:val="24"/>
            <w:szCs w:val="24"/>
          </w:rPr>
          <w:t xml:space="preserve">initially </w:t>
        </w:r>
      </w:ins>
      <w:ins w:id="22" w:author="William Stockhausen" w:date="2022-07-26T07:36:00Z">
        <w:r w:rsidR="00C016A7">
          <w:rPr>
            <w:sz w:val="24"/>
            <w:szCs w:val="24"/>
          </w:rPr>
          <w:t>move</w:t>
        </w:r>
      </w:ins>
      <w:ins w:id="23" w:author="William Stockhausen" w:date="2022-07-26T07:39:00Z">
        <w:r w:rsidR="00C016A7">
          <w:rPr>
            <w:sz w:val="24"/>
            <w:szCs w:val="24"/>
          </w:rPr>
          <w:t xml:space="preserve">d </w:t>
        </w:r>
      </w:ins>
      <w:ins w:id="24" w:author="William Stockhausen" w:date="2022-07-26T07:49:00Z">
        <w:r w:rsidR="00C016A7">
          <w:rPr>
            <w:sz w:val="24"/>
            <w:szCs w:val="24"/>
          </w:rPr>
          <w:t xml:space="preserve">strongly </w:t>
        </w:r>
      </w:ins>
      <w:ins w:id="25" w:author="William Stockhausen" w:date="2022-07-26T07:37:00Z">
        <w:r w:rsidR="00C016A7">
          <w:rPr>
            <w:sz w:val="24"/>
            <w:szCs w:val="24"/>
          </w:rPr>
          <w:t>to the southeast and end</w:t>
        </w:r>
      </w:ins>
      <w:ins w:id="26" w:author="William Stockhausen" w:date="2022-07-26T07:39:00Z">
        <w:r w:rsidR="00C016A7">
          <w:rPr>
            <w:sz w:val="24"/>
            <w:szCs w:val="24"/>
          </w:rPr>
          <w:t>e</w:t>
        </w:r>
      </w:ins>
      <w:ins w:id="27" w:author="William Stockhausen" w:date="2022-07-26T07:40:00Z">
        <w:r w:rsidR="00C016A7">
          <w:rPr>
            <w:sz w:val="24"/>
            <w:szCs w:val="24"/>
          </w:rPr>
          <w:t>d</w:t>
        </w:r>
      </w:ins>
      <w:ins w:id="28" w:author="William Stockhausen" w:date="2022-07-26T07:37:00Z">
        <w:r w:rsidR="00C016A7">
          <w:rPr>
            <w:sz w:val="24"/>
            <w:szCs w:val="24"/>
          </w:rPr>
          <w:t xml:space="preserve"> </w:t>
        </w:r>
      </w:ins>
      <w:ins w:id="29" w:author="William Stockhausen" w:date="2022-07-26T07:49:00Z">
        <w:r w:rsidR="00C016A7">
          <w:rPr>
            <w:sz w:val="24"/>
            <w:szCs w:val="24"/>
          </w:rPr>
          <w:t>south</w:t>
        </w:r>
      </w:ins>
      <w:ins w:id="30" w:author="William Stockhausen" w:date="2022-07-26T07:37:00Z">
        <w:r w:rsidR="00C016A7">
          <w:rPr>
            <w:sz w:val="24"/>
            <w:szCs w:val="24"/>
          </w:rPr>
          <w:t xml:space="preserve"> of Ocean Station PAPA</w:t>
        </w:r>
      </w:ins>
      <w:r w:rsidRPr="00C016A7">
        <w:rPr>
          <w:sz w:val="24"/>
          <w:szCs w:val="24"/>
        </w:rPr>
        <w:t xml:space="preserve">. </w:t>
      </w:r>
      <w:ins w:id="31" w:author="William Stockhausen" w:date="2022-07-26T07:43:00Z">
        <w:r w:rsidR="00C016A7">
          <w:rPr>
            <w:sz w:val="24"/>
            <w:szCs w:val="24"/>
          </w:rPr>
          <w:t>In this respect, t</w:t>
        </w:r>
      </w:ins>
      <w:ins w:id="32" w:author="William Stockhausen" w:date="2022-07-26T06:19:00Z">
        <w:r w:rsidR="00C016A7">
          <w:rPr>
            <w:sz w:val="24"/>
            <w:szCs w:val="24"/>
          </w:rPr>
          <w:t>he 2021/2</w:t>
        </w:r>
      </w:ins>
      <w:ins w:id="33" w:author="William Stockhausen" w:date="2022-07-26T06:20:00Z">
        <w:r w:rsidR="00C016A7">
          <w:rPr>
            <w:sz w:val="24"/>
            <w:szCs w:val="24"/>
          </w:rPr>
          <w:t>2 trajectory was most similar to those from</w:t>
        </w:r>
      </w:ins>
      <w:ins w:id="34" w:author="William Stockhausen" w:date="2022-07-26T07:43:00Z">
        <w:r w:rsidR="00C016A7">
          <w:rPr>
            <w:sz w:val="24"/>
            <w:szCs w:val="24"/>
          </w:rPr>
          <w:t xml:space="preserve"> </w:t>
        </w:r>
      </w:ins>
      <w:ins w:id="35" w:author="William Stockhausen" w:date="2022-07-26T07:44:00Z">
        <w:r w:rsidR="00C016A7">
          <w:rPr>
            <w:sz w:val="24"/>
            <w:szCs w:val="24"/>
          </w:rPr>
          <w:t>1968</w:t>
        </w:r>
      </w:ins>
      <w:ins w:id="36" w:author="William Stockhausen" w:date="2022-07-26T07:45:00Z">
        <w:r w:rsidR="00C016A7">
          <w:rPr>
            <w:sz w:val="24"/>
            <w:szCs w:val="24"/>
          </w:rPr>
          <w:t xml:space="preserve">/70, </w:t>
        </w:r>
      </w:ins>
      <w:ins w:id="37" w:author="William Stockhausen" w:date="2022-07-26T07:44:00Z">
        <w:r w:rsidR="00C016A7">
          <w:rPr>
            <w:sz w:val="24"/>
            <w:szCs w:val="24"/>
          </w:rPr>
          <w:t>19</w:t>
        </w:r>
      </w:ins>
      <w:ins w:id="38" w:author="William Stockhausen" w:date="2022-07-26T07:45:00Z">
        <w:r w:rsidR="00C016A7">
          <w:rPr>
            <w:sz w:val="24"/>
            <w:szCs w:val="24"/>
          </w:rPr>
          <w:t>70/71 and 1971/72, and 2016/17.</w:t>
        </w:r>
      </w:ins>
      <w:ins w:id="39" w:author="William Stockhausen" w:date="2022-07-26T06:20:00Z">
        <w:r w:rsidR="00C016A7">
          <w:rPr>
            <w:sz w:val="24"/>
            <w:szCs w:val="24"/>
          </w:rPr>
          <w:t xml:space="preserve"> </w:t>
        </w:r>
      </w:ins>
      <w:ins w:id="40" w:author="William Stockhausen" w:date="2022-07-26T07:50:00Z">
        <w:r w:rsidR="00C016A7">
          <w:rPr>
            <w:sz w:val="24"/>
            <w:szCs w:val="24"/>
          </w:rPr>
          <w:t xml:space="preserve">The 2021/22 trajectory was influenced </w:t>
        </w:r>
      </w:ins>
      <w:ins w:id="41" w:author="William Stockhausen" w:date="2022-07-26T07:51:00Z">
        <w:r w:rsidR="00C016A7">
          <w:rPr>
            <w:sz w:val="24"/>
            <w:szCs w:val="24"/>
          </w:rPr>
          <w:t>in December by high sea level pressure (SLP) anomalies centered</w:t>
        </w:r>
      </w:ins>
      <w:ins w:id="42" w:author="William Stockhausen" w:date="2022-07-26T07:53:00Z">
        <w:r w:rsidR="00C016A7">
          <w:rPr>
            <w:sz w:val="24"/>
            <w:szCs w:val="24"/>
          </w:rPr>
          <w:t xml:space="preserve"> south of the Alaska Penninsula </w:t>
        </w:r>
      </w:ins>
      <w:ins w:id="43" w:author="William Stockhausen" w:date="2022-07-26T07:54:00Z">
        <w:r w:rsidR="00C016A7">
          <w:rPr>
            <w:sz w:val="24"/>
            <w:szCs w:val="24"/>
          </w:rPr>
          <w:t>that gave rise to strong southeasterly</w:t>
        </w:r>
      </w:ins>
      <w:ins w:id="44" w:author="William Stockhausen" w:date="2022-07-26T07:55:00Z">
        <w:r w:rsidR="00C016A7">
          <w:rPr>
            <w:sz w:val="24"/>
            <w:szCs w:val="24"/>
          </w:rPr>
          <w:t xml:space="preserve"> wind anomalies east of Ocean Station PAPA</w:t>
        </w:r>
      </w:ins>
      <w:ins w:id="45" w:author="William Stockhausen" w:date="2022-07-26T07:56:00Z">
        <w:r w:rsidR="00C016A7">
          <w:rPr>
            <w:sz w:val="24"/>
            <w:szCs w:val="24"/>
          </w:rPr>
          <w:t>.</w:t>
        </w:r>
      </w:ins>
      <w:ins w:id="46" w:author="William Stockhausen" w:date="2022-07-26T07:57:00Z">
        <w:r w:rsidR="00C016A7">
          <w:rPr>
            <w:sz w:val="24"/>
            <w:szCs w:val="24"/>
          </w:rPr>
          <w:t xml:space="preserve"> The wind anomalies dropped </w:t>
        </w:r>
      </w:ins>
      <w:ins w:id="47" w:author="William Stockhausen" w:date="2022-07-26T07:58:00Z">
        <w:r w:rsidR="00C016A7">
          <w:rPr>
            <w:sz w:val="24"/>
            <w:szCs w:val="24"/>
          </w:rPr>
          <w:t>in strength in January and shifted direction to the north, then</w:t>
        </w:r>
      </w:ins>
      <w:ins w:id="48" w:author="William Stockhausen" w:date="2022-07-26T07:59:00Z">
        <w:r w:rsidR="00C016A7">
          <w:rPr>
            <w:sz w:val="24"/>
            <w:szCs w:val="24"/>
          </w:rPr>
          <w:t xml:space="preserve"> increased again in Febrauary while shifting </w:t>
        </w:r>
      </w:ins>
      <w:ins w:id="49" w:author="William Stockhausen" w:date="2022-07-26T08:00:00Z">
        <w:r w:rsidR="00C016A7">
          <w:rPr>
            <w:sz w:val="24"/>
            <w:szCs w:val="24"/>
          </w:rPr>
          <w:t>more directly eastward</w:t>
        </w:r>
      </w:ins>
      <w:ins w:id="50" w:author="William Stockhausen" w:date="2022-07-26T08:01:00Z">
        <w:r w:rsidR="00C016A7">
          <w:rPr>
            <w:sz w:val="24"/>
            <w:szCs w:val="24"/>
          </w:rPr>
          <w:t xml:space="preserve"> as the high pressure anomalies moved eastward.</w:t>
        </w:r>
      </w:ins>
      <w:ins w:id="51" w:author="William Stockhausen" w:date="2022-07-26T08:02:00Z">
        <w:r w:rsidR="00C016A7">
          <w:rPr>
            <w:sz w:val="24"/>
            <w:szCs w:val="24"/>
          </w:rPr>
          <w:t xml:space="preserve"> </w:t>
        </w:r>
      </w:ins>
      <w:ins w:id="52" w:author="William Stockhausen" w:date="2022-07-26T08:04:00Z">
        <w:r w:rsidR="00C016A7">
          <w:rPr>
            <w:sz w:val="24"/>
            <w:szCs w:val="24"/>
          </w:rPr>
          <w:t>As a result, the ending latitude for the 2021/22 trajectory, and thus its PTI value</w:t>
        </w:r>
      </w:ins>
      <w:ins w:id="53" w:author="William Stockhausen" w:date="2022-07-26T08:05:00Z">
        <w:r w:rsidR="00C016A7">
          <w:rPr>
            <w:sz w:val="24"/>
            <w:szCs w:val="24"/>
          </w:rPr>
          <w:t>, was the second</w:t>
        </w:r>
      </w:ins>
      <w:ins w:id="54" w:author="William Stockhausen" w:date="2022-07-26T08:09:00Z">
        <w:r w:rsidR="00C016A7">
          <w:rPr>
            <w:sz w:val="24"/>
            <w:szCs w:val="24"/>
          </w:rPr>
          <w:t>-</w:t>
        </w:r>
      </w:ins>
      <w:ins w:id="55" w:author="William Stockhausen" w:date="2022-07-26T08:06:00Z">
        <w:r w:rsidR="00C016A7">
          <w:rPr>
            <w:sz w:val="24"/>
            <w:szCs w:val="24"/>
          </w:rPr>
          <w:t>most southerly since the early 1970s</w:t>
        </w:r>
      </w:ins>
      <w:ins w:id="56" w:author="William Stockhausen" w:date="2022-07-26T08:08:00Z">
        <w:r w:rsidR="00C016A7">
          <w:rPr>
            <w:sz w:val="24"/>
            <w:szCs w:val="24"/>
          </w:rPr>
          <w:t xml:space="preserve"> (2016/17 </w:t>
        </w:r>
      </w:ins>
      <w:ins w:id="57" w:author="William Stockhausen" w:date="2022-07-26T08:09:00Z">
        <w:r w:rsidR="00C016A7">
          <w:rPr>
            <w:sz w:val="24"/>
            <w:szCs w:val="24"/>
          </w:rPr>
          <w:t>having the most southerly). The ending latitude also represents a ~8</w:t>
        </w:r>
        <w:r w:rsidR="00C016A7" w:rsidRPr="00C016A7">
          <w:rPr>
            <w:sz w:val="24"/>
            <w:szCs w:val="24"/>
            <w:vertAlign w:val="superscript"/>
            <w:rPrChange w:id="58" w:author="William Stockhausen" w:date="2022-07-26T08:16:00Z">
              <w:rPr>
                <w:sz w:val="24"/>
                <w:szCs w:val="24"/>
              </w:rPr>
            </w:rPrChange>
          </w:rPr>
          <w:t>o</w:t>
        </w:r>
        <w:r w:rsidR="00C016A7">
          <w:rPr>
            <w:sz w:val="24"/>
            <w:szCs w:val="24"/>
          </w:rPr>
          <w:t xml:space="preserve"> shift </w:t>
        </w:r>
      </w:ins>
      <w:ins w:id="59" w:author="William Stockhausen" w:date="2022-07-26T08:24:00Z">
        <w:r w:rsidR="00C016A7">
          <w:rPr>
            <w:sz w:val="24"/>
            <w:szCs w:val="24"/>
          </w:rPr>
          <w:t xml:space="preserve">to the south </w:t>
        </w:r>
      </w:ins>
      <w:ins w:id="60" w:author="William Stockhausen" w:date="2022-07-26T08:09:00Z">
        <w:r w:rsidR="00C016A7">
          <w:rPr>
            <w:sz w:val="24"/>
            <w:szCs w:val="24"/>
          </w:rPr>
          <w:t xml:space="preserve">from </w:t>
        </w:r>
      </w:ins>
      <w:ins w:id="61" w:author="William Stockhausen" w:date="2022-07-26T08:10:00Z">
        <w:r w:rsidR="00C016A7">
          <w:rPr>
            <w:sz w:val="24"/>
            <w:szCs w:val="24"/>
          </w:rPr>
          <w:t>that in 2020/21</w:t>
        </w:r>
      </w:ins>
      <w:ins w:id="62" w:author="William Stockhausen" w:date="2022-07-26T08:16:00Z">
        <w:r w:rsidR="00C016A7">
          <w:rPr>
            <w:sz w:val="24"/>
            <w:szCs w:val="24"/>
          </w:rPr>
          <w:t xml:space="preserve">, </w:t>
        </w:r>
      </w:ins>
      <w:ins w:id="63" w:author="William Stockhausen" w:date="2022-07-26T08:26:00Z">
        <w:r w:rsidR="00C016A7">
          <w:rPr>
            <w:sz w:val="24"/>
            <w:szCs w:val="24"/>
          </w:rPr>
          <w:t>the 10</w:t>
        </w:r>
        <w:r w:rsidR="00C016A7" w:rsidRPr="00C016A7">
          <w:rPr>
            <w:sz w:val="24"/>
            <w:szCs w:val="24"/>
            <w:vertAlign w:val="superscript"/>
            <w:rPrChange w:id="64" w:author="William Stockhausen" w:date="2022-07-26T08:26:00Z">
              <w:rPr>
                <w:sz w:val="24"/>
                <w:szCs w:val="24"/>
              </w:rPr>
            </w:rPrChange>
          </w:rPr>
          <w:t>th</w:t>
        </w:r>
        <w:r w:rsidR="00C016A7">
          <w:rPr>
            <w:sz w:val="24"/>
            <w:szCs w:val="24"/>
          </w:rPr>
          <w:t xml:space="preserve"> largest </w:t>
        </w:r>
      </w:ins>
      <w:ins w:id="65" w:author="William Stockhausen" w:date="2022-07-26T08:27:00Z">
        <w:r w:rsidR="00C016A7">
          <w:rPr>
            <w:sz w:val="24"/>
            <w:szCs w:val="24"/>
          </w:rPr>
          <w:t>interannual shift in the 121 year time series.</w:t>
        </w:r>
      </w:ins>
      <w:ins w:id="66" w:author="William Stockhausen" w:date="2022-07-26T08:16:00Z">
        <w:r w:rsidR="00C016A7">
          <w:rPr>
            <w:sz w:val="24"/>
            <w:szCs w:val="24"/>
          </w:rPr>
          <w:t xml:space="preserve"> </w:t>
        </w:r>
      </w:ins>
      <w:del w:id="67" w:author="William Stockhausen" w:date="2022-07-26T07:50:00Z">
        <w:r w:rsidR="00A85EE6" w:rsidRPr="00A058DF" w:rsidDel="00C016A7">
          <w:rPr>
            <w:sz w:val="24"/>
            <w:szCs w:val="24"/>
            <w:highlight w:val="yellow"/>
            <w:rPrChange w:id="68" w:author="William Stockhausen" w:date="2022-07-20T05:50:00Z">
              <w:rPr>
                <w:sz w:val="24"/>
                <w:szCs w:val="24"/>
              </w:rPr>
            </w:rPrChange>
          </w:rPr>
          <w:delText xml:space="preserve">The 2020/21 trajectory was most similar to those of 2011/12, 2013/14, and 2015/16. Trajectories in all four years were primarily to the north, initially arcing slightly to the east in December. </w:delText>
        </w:r>
      </w:del>
      <w:del w:id="69" w:author="William Stockhausen" w:date="2022-07-26T08:54:00Z">
        <w:r w:rsidR="00A85EE6" w:rsidRPr="00A058DF" w:rsidDel="00C016A7">
          <w:rPr>
            <w:sz w:val="24"/>
            <w:szCs w:val="24"/>
            <w:highlight w:val="yellow"/>
            <w:rPrChange w:id="70" w:author="William Stockhausen" w:date="2022-07-20T05:50:00Z">
              <w:rPr>
                <w:sz w:val="24"/>
                <w:szCs w:val="24"/>
              </w:rPr>
            </w:rPrChange>
          </w:rPr>
          <w:delText>The 2020/21 trajectory was influenced</w:delText>
        </w:r>
        <w:r w:rsidR="005E6CFD" w:rsidRPr="00A058DF" w:rsidDel="00C016A7">
          <w:rPr>
            <w:sz w:val="24"/>
            <w:szCs w:val="24"/>
            <w:highlight w:val="yellow"/>
            <w:rPrChange w:id="71" w:author="William Stockhausen" w:date="2022-07-20T05:50:00Z">
              <w:rPr>
                <w:sz w:val="24"/>
                <w:szCs w:val="24"/>
              </w:rPr>
            </w:rPrChange>
          </w:rPr>
          <w:delText xml:space="preserve"> in December</w:delText>
        </w:r>
        <w:r w:rsidR="00A85EE6" w:rsidRPr="00A058DF" w:rsidDel="00C016A7">
          <w:rPr>
            <w:sz w:val="24"/>
            <w:szCs w:val="24"/>
            <w:highlight w:val="yellow"/>
            <w:rPrChange w:id="72" w:author="William Stockhausen" w:date="2022-07-20T05:50:00Z">
              <w:rPr>
                <w:sz w:val="24"/>
                <w:szCs w:val="24"/>
              </w:rPr>
            </w:rPrChange>
          </w:rPr>
          <w:delText xml:space="preserve"> by low sea level pressure (SLP) anomalies</w:delText>
        </w:r>
        <w:r w:rsidR="005E6CFD" w:rsidRPr="00A058DF" w:rsidDel="00C016A7">
          <w:rPr>
            <w:sz w:val="24"/>
            <w:szCs w:val="24"/>
            <w:highlight w:val="yellow"/>
            <w:rPrChange w:id="73" w:author="William Stockhausen" w:date="2022-07-20T05:50:00Z">
              <w:rPr>
                <w:sz w:val="24"/>
                <w:szCs w:val="24"/>
              </w:rPr>
            </w:rPrChange>
          </w:rPr>
          <w:delText xml:space="preserve"> </w:delText>
        </w:r>
        <w:r w:rsidR="00A85EE6" w:rsidRPr="00A058DF" w:rsidDel="00C016A7">
          <w:rPr>
            <w:sz w:val="24"/>
            <w:szCs w:val="24"/>
            <w:highlight w:val="yellow"/>
            <w:rPrChange w:id="74" w:author="William Stockhausen" w:date="2022-07-20T05:50:00Z">
              <w:rPr>
                <w:sz w:val="24"/>
                <w:szCs w:val="24"/>
              </w:rPr>
            </w:rPrChange>
          </w:rPr>
          <w:delText xml:space="preserve">centered far to the west in the Aleutian Islands </w:delText>
        </w:r>
        <w:r w:rsidR="005E6CFD" w:rsidRPr="00A058DF" w:rsidDel="00C016A7">
          <w:rPr>
            <w:sz w:val="24"/>
            <w:szCs w:val="24"/>
            <w:highlight w:val="yellow"/>
            <w:rPrChange w:id="75" w:author="William Stockhausen" w:date="2022-07-20T05:50:00Z">
              <w:rPr>
                <w:sz w:val="24"/>
                <w:szCs w:val="24"/>
              </w:rPr>
            </w:rPrChange>
          </w:rPr>
          <w:delText xml:space="preserve">coupled with a weaker system of high pressure anomalies off California that formed a dipole oriented from the southeast (high pressure anomalies) to the northwest (low pressure anomalies), with the resulting winds </w:delText>
        </w:r>
        <w:r w:rsidR="00A85EE6" w:rsidRPr="00A058DF" w:rsidDel="00C016A7">
          <w:rPr>
            <w:sz w:val="24"/>
            <w:szCs w:val="24"/>
            <w:highlight w:val="yellow"/>
            <w:rPrChange w:id="76" w:author="William Stockhausen" w:date="2022-07-20T05:50:00Z">
              <w:rPr>
                <w:sz w:val="24"/>
                <w:szCs w:val="24"/>
              </w:rPr>
            </w:rPrChange>
          </w:rPr>
          <w:delText>contribut</w:delText>
        </w:r>
        <w:r w:rsidR="005E6CFD" w:rsidRPr="00A058DF" w:rsidDel="00C016A7">
          <w:rPr>
            <w:sz w:val="24"/>
            <w:szCs w:val="24"/>
            <w:highlight w:val="yellow"/>
            <w:rPrChange w:id="77" w:author="William Stockhausen" w:date="2022-07-20T05:50:00Z">
              <w:rPr>
                <w:sz w:val="24"/>
                <w:szCs w:val="24"/>
              </w:rPr>
            </w:rPrChange>
          </w:rPr>
          <w:delText>ing</w:delText>
        </w:r>
        <w:r w:rsidR="00A85EE6" w:rsidRPr="00A058DF" w:rsidDel="00C016A7">
          <w:rPr>
            <w:sz w:val="24"/>
            <w:szCs w:val="24"/>
            <w:highlight w:val="yellow"/>
            <w:rPrChange w:id="78" w:author="William Stockhausen" w:date="2022-07-20T05:50:00Z">
              <w:rPr>
                <w:sz w:val="24"/>
                <w:szCs w:val="24"/>
              </w:rPr>
            </w:rPrChange>
          </w:rPr>
          <w:delText xml:space="preserve"> to the </w:delText>
        </w:r>
        <w:r w:rsidR="005E6CFD" w:rsidRPr="00A058DF" w:rsidDel="00C016A7">
          <w:rPr>
            <w:sz w:val="24"/>
            <w:szCs w:val="24"/>
            <w:highlight w:val="yellow"/>
            <w:rPrChange w:id="79" w:author="William Stockhausen" w:date="2022-07-20T05:50:00Z">
              <w:rPr>
                <w:sz w:val="24"/>
                <w:szCs w:val="24"/>
              </w:rPr>
            </w:rPrChange>
          </w:rPr>
          <w:delText>northeasterly progession of the drifter</w:delText>
        </w:r>
        <w:r w:rsidR="00A85EE6" w:rsidRPr="00A058DF" w:rsidDel="00C016A7">
          <w:rPr>
            <w:sz w:val="24"/>
            <w:szCs w:val="24"/>
            <w:highlight w:val="yellow"/>
            <w:rPrChange w:id="80" w:author="William Stockhausen" w:date="2022-07-20T05:50:00Z">
              <w:rPr>
                <w:sz w:val="24"/>
                <w:szCs w:val="24"/>
              </w:rPr>
            </w:rPrChange>
          </w:rPr>
          <w:delText xml:space="preserve">. </w:delText>
        </w:r>
        <w:r w:rsidR="005E6CFD" w:rsidRPr="00A058DF" w:rsidDel="00C016A7">
          <w:rPr>
            <w:sz w:val="24"/>
            <w:szCs w:val="24"/>
            <w:highlight w:val="yellow"/>
            <w:rPrChange w:id="81" w:author="William Stockhausen" w:date="2022-07-20T05:50:00Z">
              <w:rPr>
                <w:sz w:val="24"/>
                <w:szCs w:val="24"/>
              </w:rPr>
            </w:rPrChange>
          </w:rPr>
          <w:delText>By February, however, the SLP system had rotated somewhat counterclockwise so that it was oriented along a more east-west line. In addition, the high pressure anomalies had increased in the east while the low pressure anomalies had decreased in the west. The resulting shift in the winds stalled the drifter in its previously northerly direction and forced it more to the east. As a result,</w:delText>
        </w:r>
        <w:r w:rsidR="00A85EE6" w:rsidRPr="00A058DF" w:rsidDel="00C016A7">
          <w:rPr>
            <w:sz w:val="24"/>
            <w:szCs w:val="24"/>
            <w:highlight w:val="yellow"/>
            <w:rPrChange w:id="82" w:author="William Stockhausen" w:date="2022-07-20T05:50:00Z">
              <w:rPr>
                <w:sz w:val="24"/>
                <w:szCs w:val="24"/>
              </w:rPr>
            </w:rPrChange>
          </w:rPr>
          <w:delText xml:space="preserve"> the ending latitude for the 2020/21</w:delText>
        </w:r>
        <w:r w:rsidR="00866F74" w:rsidRPr="00A058DF" w:rsidDel="00C016A7">
          <w:rPr>
            <w:sz w:val="24"/>
            <w:szCs w:val="24"/>
            <w:highlight w:val="yellow"/>
            <w:rPrChange w:id="83" w:author="William Stockhausen" w:date="2022-07-20T05:50:00Z">
              <w:rPr>
                <w:sz w:val="24"/>
                <w:szCs w:val="24"/>
              </w:rPr>
            </w:rPrChange>
          </w:rPr>
          <w:delText xml:space="preserve"> </w:delText>
        </w:r>
        <w:r w:rsidR="00A85EE6" w:rsidRPr="00A058DF" w:rsidDel="00C016A7">
          <w:rPr>
            <w:sz w:val="24"/>
            <w:szCs w:val="24"/>
            <w:highlight w:val="yellow"/>
            <w:rPrChange w:id="84" w:author="William Stockhausen" w:date="2022-07-20T05:50:00Z">
              <w:rPr>
                <w:sz w:val="24"/>
                <w:szCs w:val="24"/>
              </w:rPr>
            </w:rPrChange>
          </w:rPr>
          <w:delText>trajectory (and thus its PTI value) was ~2</w:delText>
        </w:r>
        <w:r w:rsidR="00A85EE6" w:rsidRPr="00A058DF" w:rsidDel="00C016A7">
          <w:rPr>
            <w:sz w:val="24"/>
            <w:szCs w:val="24"/>
            <w:highlight w:val="yellow"/>
            <w:vertAlign w:val="superscript"/>
            <w:rPrChange w:id="85" w:author="William Stockhausen" w:date="2022-07-20T05:50:00Z">
              <w:rPr>
                <w:sz w:val="24"/>
                <w:szCs w:val="24"/>
                <w:vertAlign w:val="superscript"/>
              </w:rPr>
            </w:rPrChange>
          </w:rPr>
          <w:delText>o</w:delText>
        </w:r>
        <w:r w:rsidR="00A85EE6" w:rsidRPr="00A058DF" w:rsidDel="00C016A7">
          <w:rPr>
            <w:sz w:val="24"/>
            <w:szCs w:val="24"/>
            <w:highlight w:val="yellow"/>
            <w:rPrChange w:id="86" w:author="William Stockhausen" w:date="2022-07-20T05:50:00Z">
              <w:rPr>
                <w:sz w:val="24"/>
                <w:szCs w:val="24"/>
              </w:rPr>
            </w:rPrChange>
          </w:rPr>
          <w:delText xml:space="preserve"> more southerly </w:delText>
        </w:r>
        <w:r w:rsidR="005E6CFD" w:rsidRPr="00A058DF" w:rsidDel="00C016A7">
          <w:rPr>
            <w:sz w:val="24"/>
            <w:szCs w:val="24"/>
            <w:highlight w:val="yellow"/>
            <w:rPrChange w:id="87" w:author="William Stockhausen" w:date="2022-07-20T05:50:00Z">
              <w:rPr>
                <w:sz w:val="24"/>
                <w:szCs w:val="24"/>
              </w:rPr>
            </w:rPrChange>
          </w:rPr>
          <w:delText xml:space="preserve">than the 2011/12, 20113/14, and 2015/16 trajectories (the 2011/12 trajectory was notable because its ending latitude was the northernmost of all trajectories since 1994; </w:delText>
        </w:r>
        <w:r w:rsidR="00866F74" w:rsidRPr="00A058DF" w:rsidDel="00C016A7">
          <w:rPr>
            <w:sz w:val="24"/>
            <w:szCs w:val="24"/>
            <w:highlight w:val="yellow"/>
            <w:rPrChange w:id="88" w:author="William Stockhausen" w:date="2022-07-20T05:50:00Z">
              <w:rPr>
                <w:sz w:val="24"/>
                <w:szCs w:val="24"/>
              </w:rPr>
            </w:rPrChange>
          </w:rPr>
          <w:delText xml:space="preserve">Figure </w:delText>
        </w:r>
        <w:r w:rsidRPr="00A058DF" w:rsidDel="00C016A7">
          <w:rPr>
            <w:sz w:val="24"/>
            <w:szCs w:val="24"/>
            <w:highlight w:val="yellow"/>
            <w:rPrChange w:id="89" w:author="William Stockhausen" w:date="2022-07-20T05:50:00Z">
              <w:rPr>
                <w:sz w:val="24"/>
                <w:szCs w:val="24"/>
              </w:rPr>
            </w:rPrChange>
          </w:rPr>
          <w:delText>2).</w:delText>
        </w:r>
        <w:r w:rsidR="00A85EE6" w:rsidRPr="00A058DF" w:rsidDel="00C016A7">
          <w:rPr>
            <w:sz w:val="24"/>
            <w:szCs w:val="24"/>
            <w:highlight w:val="yellow"/>
            <w:rPrChange w:id="90" w:author="William Stockhausen" w:date="2022-07-20T05:50:00Z">
              <w:rPr>
                <w:sz w:val="24"/>
                <w:szCs w:val="24"/>
              </w:rPr>
            </w:rPrChange>
          </w:rPr>
          <w:delText xml:space="preserve"> The 2013/14 and 2015/16 </w:delText>
        </w:r>
        <w:r w:rsidRPr="00A058DF" w:rsidDel="00C016A7">
          <w:rPr>
            <w:sz w:val="24"/>
            <w:szCs w:val="24"/>
            <w:highlight w:val="yellow"/>
            <w:rPrChange w:id="91" w:author="William Stockhausen" w:date="2022-07-20T05:50:00Z">
              <w:rPr>
                <w:sz w:val="24"/>
                <w:szCs w:val="24"/>
              </w:rPr>
            </w:rPrChange>
          </w:rPr>
          <w:delText>trajectories coincided with the development</w:delText>
        </w:r>
        <w:r w:rsidR="00A85EE6" w:rsidRPr="00A058DF" w:rsidDel="00C016A7">
          <w:rPr>
            <w:sz w:val="24"/>
            <w:szCs w:val="24"/>
            <w:highlight w:val="yellow"/>
            <w:rPrChange w:id="92" w:author="William Stockhausen" w:date="2022-07-20T05:50:00Z">
              <w:rPr>
                <w:sz w:val="24"/>
                <w:szCs w:val="24"/>
              </w:rPr>
            </w:rPrChange>
          </w:rPr>
          <w:delText xml:space="preserve"> </w:delText>
        </w:r>
        <w:r w:rsidRPr="00A058DF" w:rsidDel="00C016A7">
          <w:rPr>
            <w:sz w:val="24"/>
            <w:szCs w:val="24"/>
            <w:highlight w:val="yellow"/>
            <w:rPrChange w:id="93" w:author="William Stockhausen" w:date="2022-07-20T05:50:00Z">
              <w:rPr>
                <w:sz w:val="24"/>
                <w:szCs w:val="24"/>
              </w:rPr>
            </w:rPrChange>
          </w:rPr>
          <w:delText xml:space="preserve">and continuation of </w:delText>
        </w:r>
        <w:r w:rsidR="00A85EE6" w:rsidRPr="00A058DF" w:rsidDel="00C016A7">
          <w:rPr>
            <w:sz w:val="24"/>
            <w:szCs w:val="24"/>
            <w:highlight w:val="yellow"/>
            <w:rPrChange w:id="94" w:author="William Stockhausen" w:date="2022-07-20T05:50:00Z">
              <w:rPr>
                <w:sz w:val="24"/>
                <w:szCs w:val="24"/>
              </w:rPr>
            </w:rPrChange>
          </w:rPr>
          <w:delText xml:space="preserve">the </w:delText>
        </w:r>
        <w:r w:rsidRPr="00A058DF" w:rsidDel="00C016A7">
          <w:rPr>
            <w:sz w:val="24"/>
            <w:szCs w:val="24"/>
            <w:highlight w:val="yellow"/>
            <w:rPrChange w:id="95" w:author="William Stockhausen" w:date="2022-07-20T05:50:00Z">
              <w:rPr>
                <w:sz w:val="24"/>
                <w:szCs w:val="24"/>
              </w:rPr>
            </w:rPrChange>
          </w:rPr>
          <w:delText>“</w:delText>
        </w:r>
        <w:r w:rsidR="00E938D0" w:rsidRPr="00A058DF" w:rsidDel="00C016A7">
          <w:rPr>
            <w:sz w:val="24"/>
            <w:szCs w:val="24"/>
            <w:highlight w:val="yellow"/>
            <w:rPrChange w:id="96" w:author="William Stockhausen" w:date="2022-07-20T05:50:00Z">
              <w:rPr>
                <w:sz w:val="24"/>
                <w:szCs w:val="24"/>
              </w:rPr>
            </w:rPrChange>
          </w:rPr>
          <w:delText>Blob</w:delText>
        </w:r>
        <w:r w:rsidRPr="00A058DF" w:rsidDel="00C016A7">
          <w:rPr>
            <w:sz w:val="24"/>
            <w:szCs w:val="24"/>
            <w:highlight w:val="yellow"/>
            <w:rPrChange w:id="97" w:author="William Stockhausen" w:date="2022-07-20T05:50:00Z">
              <w:rPr>
                <w:sz w:val="24"/>
                <w:szCs w:val="24"/>
              </w:rPr>
            </w:rPrChange>
          </w:rPr>
          <w:delText>” of warm surface waters along the eastern Pacific coast and the return of the Pacfic Decadal Oscillation (PDO) to a warm, positive phase associated with winds from the south near the coast.</w:delText>
        </w:r>
        <w:r w:rsidR="00A85EE6" w:rsidRPr="00A058DF" w:rsidDel="00C016A7">
          <w:rPr>
            <w:sz w:val="24"/>
            <w:szCs w:val="24"/>
            <w:highlight w:val="yellow"/>
            <w:rPrChange w:id="98" w:author="William Stockhausen" w:date="2022-07-20T05:50:00Z">
              <w:rPr>
                <w:sz w:val="24"/>
                <w:szCs w:val="24"/>
              </w:rPr>
            </w:rPrChange>
          </w:rPr>
          <w:delText xml:space="preserve"> The increased southerly winds contributed to well-above-average sea surface temperatures in the Gulf of Alaska in 2015/16. In contrast to 2013/14 and 2015/16, the PDO was negative during the winter of 2020/21.</w:delText>
        </w:r>
      </w:del>
    </w:p>
    <w:p w14:paraId="190685B3" w14:textId="77777777" w:rsidR="009351B0" w:rsidRPr="00C016A7" w:rsidRDefault="009351B0" w:rsidP="009351B0">
      <w:pPr>
        <w:spacing w:before="240"/>
        <w:jc w:val="left"/>
        <w:rPr>
          <w:sz w:val="24"/>
          <w:szCs w:val="24"/>
        </w:rPr>
      </w:pPr>
    </w:p>
    <w:p w14:paraId="0000000C" w14:textId="22FF8F03" w:rsidR="004329CF" w:rsidRPr="00C016A7" w:rsidRDefault="004E3C90" w:rsidP="009351B0">
      <w:pPr>
        <w:keepLines/>
        <w:pBdr>
          <w:top w:val="nil"/>
          <w:left w:val="nil"/>
          <w:bottom w:val="nil"/>
          <w:right w:val="nil"/>
          <w:between w:val="nil"/>
        </w:pBdr>
        <w:spacing w:before="20" w:after="120"/>
        <w:jc w:val="left"/>
        <w:rPr>
          <w:color w:val="000000"/>
          <w:sz w:val="24"/>
          <w:szCs w:val="24"/>
        </w:rPr>
      </w:pPr>
      <w:r w:rsidRPr="00C016A7">
        <w:rPr>
          <w:color w:val="FF0000"/>
          <w:sz w:val="24"/>
          <w:szCs w:val="24"/>
        </w:rPr>
        <w:t>FIGURE 2 (</w:t>
      </w:r>
      <w:r w:rsidR="00866F74" w:rsidRPr="00C016A7">
        <w:rPr>
          <w:color w:val="FF0000"/>
          <w:sz w:val="24"/>
          <w:szCs w:val="24"/>
        </w:rPr>
        <w:t xml:space="preserve">TIME </w:t>
      </w:r>
      <w:r w:rsidRPr="00C016A7">
        <w:rPr>
          <w:color w:val="FF0000"/>
          <w:sz w:val="24"/>
          <w:szCs w:val="24"/>
        </w:rPr>
        <w:t>) GOES HERE</w:t>
      </w:r>
    </w:p>
    <w:p w14:paraId="0000000D" w14:textId="0D572973" w:rsidR="004329CF" w:rsidRPr="00A058DF" w:rsidRDefault="003C4659" w:rsidP="009351B0">
      <w:pPr>
        <w:keepLines/>
        <w:pBdr>
          <w:top w:val="nil"/>
          <w:left w:val="nil"/>
          <w:bottom w:val="nil"/>
          <w:right w:val="nil"/>
          <w:between w:val="nil"/>
        </w:pBdr>
        <w:spacing w:before="120" w:after="120"/>
        <w:jc w:val="left"/>
        <w:rPr>
          <w:color w:val="000000"/>
          <w:sz w:val="24"/>
          <w:szCs w:val="24"/>
          <w:highlight w:val="yellow"/>
          <w:rPrChange w:id="99" w:author="William Stockhausen" w:date="2022-07-20T05:50:00Z">
            <w:rPr>
              <w:color w:val="000000"/>
              <w:sz w:val="24"/>
              <w:szCs w:val="24"/>
            </w:rPr>
          </w:rPrChange>
        </w:rPr>
      </w:pPr>
      <w:r w:rsidRPr="00C016A7">
        <w:rPr>
          <w:color w:val="000000"/>
          <w:sz w:val="24"/>
          <w:szCs w:val="24"/>
        </w:rPr>
        <w:lastRenderedPageBreak/>
        <w:t xml:space="preserve">Figure </w:t>
      </w:r>
      <w:bookmarkStart w:id="100" w:name="bookmark=id.3znysh7" w:colFirst="0" w:colLast="0"/>
      <w:bookmarkEnd w:id="100"/>
      <w:sdt>
        <w:sdtPr>
          <w:rPr>
            <w:sz w:val="24"/>
            <w:szCs w:val="24"/>
            <w:rPrChange w:id="101" w:author="William Stockhausen" w:date="2022-07-26T08:55:00Z">
              <w:rPr>
                <w:sz w:val="24"/>
                <w:szCs w:val="24"/>
                <w:highlight w:val="yellow"/>
              </w:rPr>
            </w:rPrChange>
          </w:rPr>
          <w:tag w:val="goog_rdk_3"/>
          <w:id w:val="-1899971868"/>
        </w:sdtPr>
        <w:sdtEndPr>
          <w:rPr>
            <w:rPrChange w:id="102" w:author="William Stockhausen" w:date="2022-07-26T08:55:00Z">
              <w:rPr/>
            </w:rPrChange>
          </w:rPr>
        </w:sdtEndPr>
        <w:sdtContent/>
      </w:sdt>
      <w:r w:rsidRPr="00C016A7">
        <w:rPr>
          <w:color w:val="000000"/>
          <w:sz w:val="24"/>
          <w:szCs w:val="24"/>
        </w:rPr>
        <w:t>2: Annual, long-term mean (</w:t>
      </w:r>
      <w:del w:id="103" w:author="William Stockhausen" w:date="2022-07-26T08:28:00Z">
        <w:r w:rsidRPr="00C016A7" w:rsidDel="00C016A7">
          <w:rPr>
            <w:color w:val="000000"/>
            <w:sz w:val="24"/>
            <w:szCs w:val="24"/>
          </w:rPr>
          <w:delText xml:space="preserve">green </w:delText>
        </w:r>
      </w:del>
      <w:ins w:id="104" w:author="William Stockhausen" w:date="2022-07-26T08:28:00Z">
        <w:r w:rsidR="00C016A7" w:rsidRPr="00C016A7">
          <w:rPr>
            <w:color w:val="000000"/>
            <w:sz w:val="24"/>
            <w:szCs w:val="24"/>
            <w:rPrChange w:id="105" w:author="William Stockhausen" w:date="2022-07-26T08:55:00Z">
              <w:rPr>
                <w:color w:val="000000"/>
                <w:sz w:val="24"/>
                <w:szCs w:val="24"/>
                <w:highlight w:val="yellow"/>
              </w:rPr>
            </w:rPrChange>
          </w:rPr>
          <w:t>blue</w:t>
        </w:r>
        <w:r w:rsidR="00C016A7" w:rsidRPr="00C016A7">
          <w:rPr>
            <w:color w:val="000000"/>
            <w:sz w:val="24"/>
            <w:szCs w:val="24"/>
          </w:rPr>
          <w:t xml:space="preserve"> </w:t>
        </w:r>
      </w:ins>
      <w:r w:rsidRPr="00C016A7">
        <w:rPr>
          <w:color w:val="000000"/>
          <w:sz w:val="24"/>
          <w:szCs w:val="24"/>
        </w:rPr>
        <w:t>line) and 5-year running mean (</w:t>
      </w:r>
      <w:del w:id="106" w:author="William Stockhausen" w:date="2022-07-26T08:28:00Z">
        <w:r w:rsidRPr="00C016A7" w:rsidDel="00C016A7">
          <w:rPr>
            <w:color w:val="000000"/>
            <w:sz w:val="24"/>
            <w:szCs w:val="24"/>
          </w:rPr>
          <w:delText xml:space="preserve">red </w:delText>
        </w:r>
      </w:del>
      <w:ins w:id="107" w:author="William Stockhausen" w:date="2022-07-26T08:28:00Z">
        <w:r w:rsidR="00C016A7" w:rsidRPr="00C016A7">
          <w:rPr>
            <w:color w:val="000000"/>
            <w:sz w:val="24"/>
            <w:szCs w:val="24"/>
            <w:rPrChange w:id="108" w:author="William Stockhausen" w:date="2022-07-26T08:55:00Z">
              <w:rPr>
                <w:color w:val="000000"/>
                <w:sz w:val="24"/>
                <w:szCs w:val="24"/>
                <w:highlight w:val="yellow"/>
              </w:rPr>
            </w:rPrChange>
          </w:rPr>
          <w:t>orange</w:t>
        </w:r>
        <w:r w:rsidR="00C016A7" w:rsidRPr="00C016A7">
          <w:rPr>
            <w:color w:val="000000"/>
            <w:sz w:val="24"/>
            <w:szCs w:val="24"/>
          </w:rPr>
          <w:t xml:space="preserve"> </w:t>
        </w:r>
      </w:ins>
      <w:r w:rsidRPr="00C016A7">
        <w:rPr>
          <w:color w:val="000000"/>
          <w:sz w:val="24"/>
          <w:szCs w:val="24"/>
        </w:rPr>
        <w:t xml:space="preserve">line and squares) of the </w:t>
      </w:r>
      <w:r w:rsidR="000A42B8" w:rsidRPr="00C016A7">
        <w:rPr>
          <w:color w:val="000000"/>
          <w:sz w:val="24"/>
          <w:szCs w:val="24"/>
        </w:rPr>
        <w:t xml:space="preserve">Papa </w:t>
      </w:r>
      <w:r w:rsidRPr="00C016A7">
        <w:rPr>
          <w:color w:val="000000"/>
          <w:sz w:val="24"/>
          <w:szCs w:val="24"/>
        </w:rPr>
        <w:t xml:space="preserve">Trajectory Index time-series </w:t>
      </w:r>
      <w:r w:rsidR="00FA2362" w:rsidRPr="00C016A7">
        <w:rPr>
          <w:color w:val="000000"/>
          <w:sz w:val="24"/>
          <w:szCs w:val="24"/>
        </w:rPr>
        <w:t xml:space="preserve">end-point latitudes </w:t>
      </w:r>
      <w:r w:rsidRPr="00C016A7">
        <w:rPr>
          <w:color w:val="000000"/>
          <w:sz w:val="24"/>
          <w:szCs w:val="24"/>
        </w:rPr>
        <w:t xml:space="preserve">(dotted </w:t>
      </w:r>
      <w:del w:id="109" w:author="William Stockhausen" w:date="2022-07-26T08:28:00Z">
        <w:r w:rsidRPr="00C016A7" w:rsidDel="00C016A7">
          <w:rPr>
            <w:color w:val="000000"/>
            <w:sz w:val="24"/>
            <w:szCs w:val="24"/>
          </w:rPr>
          <w:delText xml:space="preserve">black </w:delText>
        </w:r>
      </w:del>
      <w:ins w:id="110" w:author="William Stockhausen" w:date="2022-07-26T08:28:00Z">
        <w:r w:rsidR="00C016A7" w:rsidRPr="00C016A7">
          <w:rPr>
            <w:color w:val="000000"/>
            <w:sz w:val="24"/>
            <w:szCs w:val="24"/>
            <w:rPrChange w:id="111" w:author="William Stockhausen" w:date="2022-07-26T08:55:00Z">
              <w:rPr>
                <w:color w:val="000000"/>
                <w:sz w:val="24"/>
                <w:szCs w:val="24"/>
                <w:highlight w:val="yellow"/>
              </w:rPr>
            </w:rPrChange>
          </w:rPr>
          <w:t>gree</w:t>
        </w:r>
      </w:ins>
      <w:ins w:id="112" w:author="William Stockhausen" w:date="2022-07-26T08:29:00Z">
        <w:r w:rsidR="00C016A7" w:rsidRPr="00C016A7">
          <w:rPr>
            <w:color w:val="000000"/>
            <w:sz w:val="24"/>
            <w:szCs w:val="24"/>
            <w:rPrChange w:id="113" w:author="William Stockhausen" w:date="2022-07-26T08:55:00Z">
              <w:rPr>
                <w:color w:val="000000"/>
                <w:sz w:val="24"/>
                <w:szCs w:val="24"/>
                <w:highlight w:val="yellow"/>
              </w:rPr>
            </w:rPrChange>
          </w:rPr>
          <w:t>n</w:t>
        </w:r>
      </w:ins>
      <w:ins w:id="114" w:author="William Stockhausen" w:date="2022-07-26T08:28:00Z">
        <w:r w:rsidR="00C016A7" w:rsidRPr="00C016A7">
          <w:rPr>
            <w:color w:val="000000"/>
            <w:sz w:val="24"/>
            <w:szCs w:val="24"/>
          </w:rPr>
          <w:t xml:space="preserve"> </w:t>
        </w:r>
      </w:ins>
      <w:r w:rsidRPr="00C016A7">
        <w:rPr>
          <w:color w:val="000000"/>
          <w:sz w:val="24"/>
          <w:szCs w:val="24"/>
        </w:rPr>
        <w:t>line and points) for 1902-</w:t>
      </w:r>
      <w:r w:rsidR="00FA2362" w:rsidRPr="00C016A7">
        <w:rPr>
          <w:color w:val="000000"/>
          <w:sz w:val="24"/>
          <w:szCs w:val="24"/>
        </w:rPr>
        <w:t>202</w:t>
      </w:r>
      <w:r w:rsidR="00BD3D87" w:rsidRPr="00C016A7">
        <w:rPr>
          <w:color w:val="000000"/>
          <w:sz w:val="24"/>
          <w:szCs w:val="24"/>
        </w:rPr>
        <w:t>2</w:t>
      </w:r>
      <w:r w:rsidR="00FA2362" w:rsidRPr="00C016A7">
        <w:rPr>
          <w:color w:val="000000"/>
          <w:sz w:val="24"/>
          <w:szCs w:val="24"/>
        </w:rPr>
        <w:t xml:space="preserve"> </w:t>
      </w:r>
      <w:r w:rsidRPr="00C016A7">
        <w:rPr>
          <w:color w:val="000000"/>
          <w:sz w:val="24"/>
          <w:szCs w:val="24"/>
        </w:rPr>
        <w:t>winters.</w:t>
      </w:r>
    </w:p>
    <w:p w14:paraId="6A8AC836" w14:textId="77777777" w:rsidR="0063169A" w:rsidRPr="00A058DF" w:rsidRDefault="0063169A" w:rsidP="009351B0">
      <w:pPr>
        <w:keepLines/>
        <w:pBdr>
          <w:top w:val="nil"/>
          <w:left w:val="nil"/>
          <w:bottom w:val="nil"/>
          <w:right w:val="nil"/>
          <w:between w:val="nil"/>
        </w:pBdr>
        <w:spacing w:before="120" w:after="120"/>
        <w:jc w:val="left"/>
        <w:rPr>
          <w:color w:val="000000"/>
          <w:sz w:val="24"/>
          <w:szCs w:val="24"/>
          <w:highlight w:val="yellow"/>
          <w:rPrChange w:id="115" w:author="William Stockhausen" w:date="2022-07-20T05:50:00Z">
            <w:rPr>
              <w:color w:val="000000"/>
              <w:sz w:val="24"/>
              <w:szCs w:val="24"/>
            </w:rPr>
          </w:rPrChange>
        </w:rPr>
      </w:pPr>
    </w:p>
    <w:p w14:paraId="0953B688" w14:textId="60355BEB" w:rsidR="0063169A" w:rsidRPr="00A058DF" w:rsidRDefault="00866F74" w:rsidP="009351B0">
      <w:pPr>
        <w:pStyle w:val="CM56"/>
        <w:rPr>
          <w:rFonts w:ascii="Times New Roman" w:hAnsi="Times New Roman"/>
          <w:color w:val="000000"/>
          <w:highlight w:val="yellow"/>
          <w:rPrChange w:id="116" w:author="William Stockhausen" w:date="2022-07-20T05:50:00Z">
            <w:rPr>
              <w:rFonts w:ascii="Times New Roman" w:hAnsi="Times New Roman"/>
              <w:color w:val="000000"/>
            </w:rPr>
          </w:rPrChange>
        </w:rPr>
      </w:pPr>
      <w:r w:rsidRPr="00C016A7">
        <w:rPr>
          <w:rFonts w:ascii="Times New Roman" w:hAnsi="Times New Roman"/>
          <w:color w:val="000000"/>
        </w:rPr>
        <w:t xml:space="preserve">The PTI time series (Figure </w:t>
      </w:r>
      <w:r w:rsidR="0063169A" w:rsidRPr="00C016A7">
        <w:rPr>
          <w:rFonts w:ascii="Times New Roman" w:hAnsi="Times New Roman"/>
          <w:color w:val="000000"/>
        </w:rPr>
        <w:t>2, black dotted line and points) indicates high interannual variation in the north/south component of drifter trajectories, with an average between-year change of &gt;4</w:t>
      </w:r>
      <w:r w:rsidR="004E3C90" w:rsidRPr="00C016A7">
        <w:rPr>
          <w:rFonts w:ascii="Times New Roman" w:hAnsi="Times New Roman"/>
          <w:vertAlign w:val="superscript"/>
        </w:rPr>
        <w:t>o</w:t>
      </w:r>
      <w:r w:rsidR="0063169A" w:rsidRPr="00C016A7">
        <w:rPr>
          <w:rFonts w:ascii="Times New Roman" w:hAnsi="Times New Roman"/>
          <w:color w:val="000000"/>
          <w:position w:val="7"/>
          <w:vertAlign w:val="superscript"/>
        </w:rPr>
        <w:t xml:space="preserve"> </w:t>
      </w:r>
      <w:r w:rsidR="0063169A" w:rsidRPr="00C016A7">
        <w:rPr>
          <w:rFonts w:ascii="Times New Roman" w:hAnsi="Times New Roman"/>
          <w:color w:val="000000"/>
        </w:rPr>
        <w:t>and a maximum change of greater than 13</w:t>
      </w:r>
      <w:r w:rsidR="004E3C90" w:rsidRPr="00C016A7">
        <w:rPr>
          <w:rFonts w:ascii="Times New Roman" w:hAnsi="Times New Roman"/>
          <w:vertAlign w:val="superscript"/>
        </w:rPr>
        <w:t>o</w:t>
      </w:r>
      <w:r w:rsidR="0063169A" w:rsidRPr="00C016A7">
        <w:rPr>
          <w:rFonts w:ascii="Times New Roman" w:hAnsi="Times New Roman"/>
          <w:color w:val="000000"/>
          <w:position w:val="8"/>
          <w:vertAlign w:val="superscript"/>
        </w:rPr>
        <w:t xml:space="preserve"> </w:t>
      </w:r>
      <w:r w:rsidR="0063169A" w:rsidRPr="00C016A7">
        <w:rPr>
          <w:rFonts w:ascii="Times New Roman" w:hAnsi="Times New Roman"/>
          <w:color w:val="000000"/>
        </w:rPr>
        <w:t xml:space="preserve">(between </w:t>
      </w:r>
      <w:del w:id="117" w:author="William Stockhausen" w:date="2022-07-26T08:56:00Z">
        <w:r w:rsidR="0063169A" w:rsidRPr="00C016A7" w:rsidDel="00C016A7">
          <w:rPr>
            <w:rFonts w:ascii="Times New Roman" w:hAnsi="Times New Roman"/>
            <w:color w:val="000000"/>
          </w:rPr>
          <w:delText>1931–1932</w:delText>
        </w:r>
      </w:del>
      <w:ins w:id="118" w:author="William Stockhausen" w:date="2022-07-26T08:56:00Z">
        <w:r w:rsidR="00C016A7" w:rsidRPr="00C016A7">
          <w:rPr>
            <w:rFonts w:ascii="Times New Roman" w:hAnsi="Times New Roman"/>
            <w:color w:val="000000"/>
            <w:rPrChange w:id="119" w:author="William Stockhausen" w:date="2022-07-26T09:13:00Z">
              <w:rPr>
                <w:rFonts w:ascii="Times New Roman" w:hAnsi="Times New Roman"/>
                <w:color w:val="000000"/>
                <w:highlight w:val="yellow"/>
              </w:rPr>
            </w:rPrChange>
          </w:rPr>
          <w:t>196</w:t>
        </w:r>
      </w:ins>
      <w:ins w:id="120" w:author="William Stockhausen" w:date="2022-07-26T08:57:00Z">
        <w:r w:rsidR="00C016A7" w:rsidRPr="00C016A7">
          <w:rPr>
            <w:rFonts w:ascii="Times New Roman" w:hAnsi="Times New Roman"/>
            <w:color w:val="000000"/>
            <w:rPrChange w:id="121" w:author="William Stockhausen" w:date="2022-07-26T09:13:00Z">
              <w:rPr>
                <w:rFonts w:ascii="Times New Roman" w:hAnsi="Times New Roman"/>
                <w:color w:val="000000"/>
                <w:highlight w:val="yellow"/>
              </w:rPr>
            </w:rPrChange>
          </w:rPr>
          <w:t>8/69-1969/70</w:t>
        </w:r>
      </w:ins>
      <w:r w:rsidR="0063169A" w:rsidRPr="00C016A7">
        <w:rPr>
          <w:rFonts w:ascii="Times New Roman" w:hAnsi="Times New Roman"/>
          <w:color w:val="000000"/>
        </w:rPr>
        <w:t>). The change in the PTI between 201</w:t>
      </w:r>
      <w:del w:id="122" w:author="William Stockhausen" w:date="2022-07-26T08:57:00Z">
        <w:r w:rsidR="0063169A" w:rsidRPr="00C016A7" w:rsidDel="00C016A7">
          <w:rPr>
            <w:rFonts w:ascii="Times New Roman" w:hAnsi="Times New Roman"/>
            <w:color w:val="000000"/>
          </w:rPr>
          <w:delText>0/11</w:delText>
        </w:r>
      </w:del>
      <w:ins w:id="123" w:author="William Stockhausen" w:date="2022-07-26T08:57:00Z">
        <w:r w:rsidR="00C016A7" w:rsidRPr="00C016A7">
          <w:rPr>
            <w:rFonts w:ascii="Times New Roman" w:hAnsi="Times New Roman"/>
            <w:color w:val="000000"/>
            <w:rPrChange w:id="124" w:author="William Stockhausen" w:date="2022-07-26T09:13:00Z">
              <w:rPr>
                <w:rFonts w:ascii="Times New Roman" w:hAnsi="Times New Roman"/>
                <w:color w:val="000000"/>
                <w:highlight w:val="yellow"/>
              </w:rPr>
            </w:rPrChange>
          </w:rPr>
          <w:t>5/16</w:t>
        </w:r>
      </w:ins>
      <w:r w:rsidR="0063169A" w:rsidRPr="00C016A7">
        <w:rPr>
          <w:rFonts w:ascii="Times New Roman" w:hAnsi="Times New Roman"/>
          <w:color w:val="000000"/>
        </w:rPr>
        <w:t xml:space="preserve"> and 201</w:t>
      </w:r>
      <w:del w:id="125" w:author="William Stockhausen" w:date="2022-07-26T08:58:00Z">
        <w:r w:rsidR="0063169A" w:rsidRPr="00C016A7" w:rsidDel="00C016A7">
          <w:rPr>
            <w:rFonts w:ascii="Times New Roman" w:hAnsi="Times New Roman"/>
            <w:color w:val="000000"/>
          </w:rPr>
          <w:delText>1/12</w:delText>
        </w:r>
      </w:del>
      <w:ins w:id="126" w:author="William Stockhausen" w:date="2022-07-26T08:58:00Z">
        <w:r w:rsidR="00C016A7" w:rsidRPr="00C016A7">
          <w:rPr>
            <w:rFonts w:ascii="Times New Roman" w:hAnsi="Times New Roman"/>
            <w:color w:val="000000"/>
            <w:rPrChange w:id="127" w:author="William Stockhausen" w:date="2022-07-26T09:13:00Z">
              <w:rPr>
                <w:rFonts w:ascii="Times New Roman" w:hAnsi="Times New Roman"/>
                <w:color w:val="000000"/>
                <w:highlight w:val="yellow"/>
              </w:rPr>
            </w:rPrChange>
          </w:rPr>
          <w:t>6/17</w:t>
        </w:r>
      </w:ins>
      <w:r w:rsidR="0063169A" w:rsidRPr="00C016A7">
        <w:rPr>
          <w:rFonts w:ascii="Times New Roman" w:hAnsi="Times New Roman"/>
          <w:color w:val="000000"/>
        </w:rPr>
        <w:t xml:space="preserve"> was the largest since </w:t>
      </w:r>
      <w:ins w:id="128" w:author="William Stockhausen" w:date="2022-07-26T08:59:00Z">
        <w:r w:rsidR="00C016A7" w:rsidRPr="00C016A7">
          <w:rPr>
            <w:rFonts w:ascii="Times New Roman" w:hAnsi="Times New Roman"/>
            <w:color w:val="000000"/>
            <w:rPrChange w:id="129" w:author="William Stockhausen" w:date="2022-07-26T09:13:00Z">
              <w:rPr>
                <w:rFonts w:ascii="Times New Roman" w:hAnsi="Times New Roman"/>
                <w:color w:val="000000"/>
                <w:highlight w:val="yellow"/>
              </w:rPr>
            </w:rPrChange>
          </w:rPr>
          <w:t>1968/69-1969/70</w:t>
        </w:r>
      </w:ins>
      <w:del w:id="130" w:author="William Stockhausen" w:date="2022-07-26T08:59:00Z">
        <w:r w:rsidR="0063169A" w:rsidRPr="00C016A7" w:rsidDel="00C016A7">
          <w:rPr>
            <w:rFonts w:ascii="Times New Roman" w:hAnsi="Times New Roman"/>
            <w:color w:val="000000"/>
          </w:rPr>
          <w:delText>1994</w:delText>
        </w:r>
      </w:del>
      <w:r w:rsidR="0063169A" w:rsidRPr="00C016A7">
        <w:rPr>
          <w:rFonts w:ascii="Times New Roman" w:hAnsi="Times New Roman"/>
          <w:color w:val="000000"/>
        </w:rPr>
        <w:t>, while the changes between 201</w:t>
      </w:r>
      <w:ins w:id="131" w:author="William Stockhausen" w:date="2022-07-26T09:06:00Z">
        <w:r w:rsidR="00C016A7" w:rsidRPr="00C016A7">
          <w:rPr>
            <w:rFonts w:ascii="Times New Roman" w:hAnsi="Times New Roman"/>
            <w:color w:val="000000"/>
            <w:rPrChange w:id="132" w:author="William Stockhausen" w:date="2022-07-26T09:13:00Z">
              <w:rPr>
                <w:rFonts w:ascii="Times New Roman" w:hAnsi="Times New Roman"/>
                <w:color w:val="000000"/>
                <w:highlight w:val="yellow"/>
              </w:rPr>
            </w:rPrChange>
          </w:rPr>
          <w:t>0</w:t>
        </w:r>
      </w:ins>
      <w:del w:id="133" w:author="William Stockhausen" w:date="2022-07-26T09:06:00Z">
        <w:r w:rsidR="0063169A" w:rsidRPr="00C016A7" w:rsidDel="00C016A7">
          <w:rPr>
            <w:rFonts w:ascii="Times New Roman" w:hAnsi="Times New Roman"/>
            <w:color w:val="000000"/>
          </w:rPr>
          <w:delText>1</w:delText>
        </w:r>
      </w:del>
      <w:r w:rsidR="0063169A" w:rsidRPr="00C016A7">
        <w:rPr>
          <w:rFonts w:ascii="Times New Roman" w:hAnsi="Times New Roman"/>
          <w:color w:val="000000"/>
        </w:rPr>
        <w:t>/1</w:t>
      </w:r>
      <w:ins w:id="134" w:author="William Stockhausen" w:date="2022-07-26T09:06:00Z">
        <w:r w:rsidR="00C016A7" w:rsidRPr="00C016A7">
          <w:rPr>
            <w:rFonts w:ascii="Times New Roman" w:hAnsi="Times New Roman"/>
            <w:color w:val="000000"/>
            <w:rPrChange w:id="135" w:author="William Stockhausen" w:date="2022-07-26T09:13:00Z">
              <w:rPr>
                <w:rFonts w:ascii="Times New Roman" w:hAnsi="Times New Roman"/>
                <w:color w:val="000000"/>
                <w:highlight w:val="yellow"/>
              </w:rPr>
            </w:rPrChange>
          </w:rPr>
          <w:t>1</w:t>
        </w:r>
      </w:ins>
      <w:del w:id="136" w:author="William Stockhausen" w:date="2022-07-26T09:06:00Z">
        <w:r w:rsidR="0063169A" w:rsidRPr="00C016A7" w:rsidDel="00C016A7">
          <w:rPr>
            <w:rFonts w:ascii="Times New Roman" w:hAnsi="Times New Roman"/>
            <w:color w:val="000000"/>
          </w:rPr>
          <w:delText>2</w:delText>
        </w:r>
      </w:del>
      <w:r w:rsidR="0063169A" w:rsidRPr="00C016A7">
        <w:rPr>
          <w:rFonts w:ascii="Times New Roman" w:hAnsi="Times New Roman"/>
          <w:color w:val="000000"/>
        </w:rPr>
        <w:t xml:space="preserve"> and 201</w:t>
      </w:r>
      <w:ins w:id="137" w:author="William Stockhausen" w:date="2022-07-26T09:06:00Z">
        <w:r w:rsidR="00C016A7" w:rsidRPr="00C016A7">
          <w:rPr>
            <w:rFonts w:ascii="Times New Roman" w:hAnsi="Times New Roman"/>
            <w:color w:val="000000"/>
            <w:rPrChange w:id="138" w:author="William Stockhausen" w:date="2022-07-26T09:13:00Z">
              <w:rPr>
                <w:rFonts w:ascii="Times New Roman" w:hAnsi="Times New Roman"/>
                <w:color w:val="000000"/>
                <w:highlight w:val="yellow"/>
              </w:rPr>
            </w:rPrChange>
          </w:rPr>
          <w:t>1</w:t>
        </w:r>
      </w:ins>
      <w:del w:id="139" w:author="William Stockhausen" w:date="2022-07-26T09:06:00Z">
        <w:r w:rsidR="0063169A" w:rsidRPr="00C016A7" w:rsidDel="00C016A7">
          <w:rPr>
            <w:rFonts w:ascii="Times New Roman" w:hAnsi="Times New Roman"/>
            <w:color w:val="000000"/>
          </w:rPr>
          <w:delText>2</w:delText>
        </w:r>
      </w:del>
      <w:r w:rsidR="0063169A" w:rsidRPr="00C016A7">
        <w:rPr>
          <w:rFonts w:ascii="Times New Roman" w:hAnsi="Times New Roman"/>
          <w:color w:val="000000"/>
        </w:rPr>
        <w:t>/1</w:t>
      </w:r>
      <w:ins w:id="140" w:author="William Stockhausen" w:date="2022-07-26T09:06:00Z">
        <w:r w:rsidR="00C016A7" w:rsidRPr="00C016A7">
          <w:rPr>
            <w:rFonts w:ascii="Times New Roman" w:hAnsi="Times New Roman"/>
            <w:color w:val="000000"/>
            <w:rPrChange w:id="141" w:author="William Stockhausen" w:date="2022-07-26T09:13:00Z">
              <w:rPr>
                <w:rFonts w:ascii="Times New Roman" w:hAnsi="Times New Roman"/>
                <w:color w:val="000000"/>
                <w:highlight w:val="yellow"/>
              </w:rPr>
            </w:rPrChange>
          </w:rPr>
          <w:t>2</w:t>
        </w:r>
      </w:ins>
      <w:del w:id="142" w:author="William Stockhausen" w:date="2022-07-26T09:06:00Z">
        <w:r w:rsidR="0063169A" w:rsidRPr="00C016A7" w:rsidDel="00C016A7">
          <w:rPr>
            <w:rFonts w:ascii="Times New Roman" w:hAnsi="Times New Roman"/>
            <w:color w:val="000000"/>
          </w:rPr>
          <w:delText>3</w:delText>
        </w:r>
      </w:del>
      <w:r w:rsidR="0063169A" w:rsidRPr="00C016A7">
        <w:rPr>
          <w:rFonts w:ascii="Times New Roman" w:hAnsi="Times New Roman"/>
          <w:color w:val="000000"/>
        </w:rPr>
        <w:t>, and between 20</w:t>
      </w:r>
      <w:del w:id="143" w:author="William Stockhausen" w:date="2022-07-26T09:05:00Z">
        <w:r w:rsidR="0063169A" w:rsidRPr="00C016A7" w:rsidDel="00C016A7">
          <w:rPr>
            <w:rFonts w:ascii="Times New Roman" w:hAnsi="Times New Roman"/>
            <w:color w:val="000000"/>
          </w:rPr>
          <w:delText>12/13</w:delText>
        </w:r>
      </w:del>
      <w:ins w:id="144" w:author="William Stockhausen" w:date="2022-07-26T09:05:00Z">
        <w:r w:rsidR="00C016A7" w:rsidRPr="00C016A7">
          <w:rPr>
            <w:rFonts w:ascii="Times New Roman" w:hAnsi="Times New Roman"/>
            <w:color w:val="000000"/>
            <w:rPrChange w:id="145" w:author="William Stockhausen" w:date="2022-07-26T09:13:00Z">
              <w:rPr>
                <w:rFonts w:ascii="Times New Roman" w:hAnsi="Times New Roman"/>
                <w:color w:val="000000"/>
                <w:highlight w:val="yellow"/>
              </w:rPr>
            </w:rPrChange>
          </w:rPr>
          <w:t>20/21</w:t>
        </w:r>
      </w:ins>
      <w:r w:rsidR="0063169A" w:rsidRPr="00C016A7">
        <w:rPr>
          <w:rFonts w:ascii="Times New Roman" w:hAnsi="Times New Roman"/>
          <w:color w:val="000000"/>
        </w:rPr>
        <w:t xml:space="preserve"> and </w:t>
      </w:r>
      <w:del w:id="146" w:author="William Stockhausen" w:date="2022-07-26T09:05:00Z">
        <w:r w:rsidR="0063169A" w:rsidRPr="00C016A7" w:rsidDel="00C016A7">
          <w:rPr>
            <w:rFonts w:ascii="Times New Roman" w:hAnsi="Times New Roman"/>
            <w:color w:val="000000"/>
          </w:rPr>
          <w:delText>2013</w:delText>
        </w:r>
      </w:del>
      <w:ins w:id="147" w:author="William Stockhausen" w:date="2022-07-26T09:05:00Z">
        <w:r w:rsidR="00C016A7" w:rsidRPr="00C016A7">
          <w:rPr>
            <w:rFonts w:ascii="Times New Roman" w:hAnsi="Times New Roman"/>
            <w:color w:val="000000"/>
          </w:rPr>
          <w:t>20</w:t>
        </w:r>
        <w:r w:rsidR="00C016A7" w:rsidRPr="00C016A7">
          <w:rPr>
            <w:rFonts w:ascii="Times New Roman" w:hAnsi="Times New Roman"/>
            <w:color w:val="000000"/>
            <w:rPrChange w:id="148" w:author="William Stockhausen" w:date="2022-07-26T09:13:00Z">
              <w:rPr>
                <w:rFonts w:ascii="Times New Roman" w:hAnsi="Times New Roman"/>
                <w:color w:val="000000"/>
                <w:highlight w:val="yellow"/>
              </w:rPr>
            </w:rPrChange>
          </w:rPr>
          <w:t>21</w:t>
        </w:r>
      </w:ins>
      <w:r w:rsidR="0063169A" w:rsidRPr="00C016A7">
        <w:rPr>
          <w:rFonts w:ascii="Times New Roman" w:hAnsi="Times New Roman"/>
          <w:color w:val="000000"/>
        </w:rPr>
        <w:t>/</w:t>
      </w:r>
      <w:ins w:id="149" w:author="William Stockhausen" w:date="2022-07-26T09:05:00Z">
        <w:r w:rsidR="00C016A7" w:rsidRPr="00C016A7">
          <w:rPr>
            <w:rFonts w:ascii="Times New Roman" w:hAnsi="Times New Roman"/>
            <w:color w:val="000000"/>
            <w:rPrChange w:id="150" w:author="William Stockhausen" w:date="2022-07-26T09:13:00Z">
              <w:rPr>
                <w:rFonts w:ascii="Times New Roman" w:hAnsi="Times New Roman"/>
                <w:color w:val="000000"/>
                <w:highlight w:val="yellow"/>
              </w:rPr>
            </w:rPrChange>
          </w:rPr>
          <w:t>22</w:t>
        </w:r>
      </w:ins>
      <w:del w:id="151" w:author="William Stockhausen" w:date="2022-07-26T09:05:00Z">
        <w:r w:rsidR="0063169A" w:rsidRPr="00C016A7" w:rsidDel="00C016A7">
          <w:rPr>
            <w:rFonts w:ascii="Times New Roman" w:hAnsi="Times New Roman"/>
            <w:color w:val="000000"/>
          </w:rPr>
          <w:delText>14</w:delText>
        </w:r>
      </w:del>
      <w:r w:rsidR="0063169A" w:rsidRPr="00C016A7">
        <w:rPr>
          <w:rFonts w:ascii="Times New Roman" w:hAnsi="Times New Roman"/>
          <w:color w:val="000000"/>
        </w:rPr>
        <w:t>, represent</w:t>
      </w:r>
      <w:del w:id="152" w:author="William Stockhausen" w:date="2022-07-26T09:10:00Z">
        <w:r w:rsidR="0063169A" w:rsidRPr="00C016A7" w:rsidDel="00C016A7">
          <w:rPr>
            <w:rFonts w:ascii="Times New Roman" w:hAnsi="Times New Roman"/>
            <w:color w:val="000000"/>
          </w:rPr>
          <w:delText>ed</w:delText>
        </w:r>
      </w:del>
      <w:r w:rsidR="0063169A" w:rsidRPr="00C016A7">
        <w:rPr>
          <w:rFonts w:ascii="Times New Roman" w:hAnsi="Times New Roman"/>
          <w:color w:val="000000"/>
        </w:rPr>
        <w:t xml:space="preserve"> reversals with slightly less, but diminishing, magnitude. Such swings, however, were </w:t>
      </w:r>
      <w:r w:rsidR="0063169A" w:rsidRPr="00C016A7">
        <w:rPr>
          <w:rFonts w:ascii="Times New Roman" w:hAnsi="Times New Roman"/>
        </w:rPr>
        <w:t xml:space="preserve">not uncommon over the entire time series. </w:t>
      </w:r>
      <w:del w:id="153" w:author="William Stockhausen" w:date="2022-07-26T09:11:00Z">
        <w:r w:rsidR="0063169A" w:rsidRPr="00C016A7" w:rsidDel="00C016A7">
          <w:rPr>
            <w:rFonts w:ascii="Times New Roman" w:hAnsi="Times New Roman"/>
          </w:rPr>
          <w:delText>The changes from 2013/14 to 2015/16 constituted a relatively rare event when the index changed very little over three successive years</w:delText>
        </w:r>
        <w:r w:rsidR="005E6CFD" w:rsidRPr="00C016A7" w:rsidDel="00C016A7">
          <w:rPr>
            <w:rFonts w:ascii="Times New Roman" w:hAnsi="Times New Roman"/>
          </w:rPr>
          <w:delText>. T</w:delText>
        </w:r>
      </w:del>
      <w:ins w:id="154" w:author="William Stockhausen" w:date="2022-07-26T09:11:00Z">
        <w:r w:rsidR="00C016A7" w:rsidRPr="00C016A7">
          <w:rPr>
            <w:rFonts w:ascii="Times New Roman" w:hAnsi="Times New Roman"/>
            <w:rPrChange w:id="155" w:author="William Stockhausen" w:date="2022-07-26T09:13:00Z">
              <w:rPr>
                <w:rFonts w:ascii="Times New Roman" w:hAnsi="Times New Roman"/>
                <w:highlight w:val="yellow"/>
              </w:rPr>
            </w:rPrChange>
          </w:rPr>
          <w:t>While t</w:t>
        </w:r>
      </w:ins>
      <w:r w:rsidR="005E6CFD" w:rsidRPr="00C016A7">
        <w:rPr>
          <w:rFonts w:ascii="Times New Roman" w:hAnsi="Times New Roman"/>
        </w:rPr>
        <w:t>he 20120/21 value represent</w:t>
      </w:r>
      <w:ins w:id="156" w:author="William Stockhausen" w:date="2022-07-26T09:11:00Z">
        <w:r w:rsidR="00C016A7" w:rsidRPr="00C016A7">
          <w:rPr>
            <w:rFonts w:ascii="Times New Roman" w:hAnsi="Times New Roman"/>
            <w:rPrChange w:id="157" w:author="William Stockhausen" w:date="2022-07-26T09:13:00Z">
              <w:rPr>
                <w:rFonts w:ascii="Times New Roman" w:hAnsi="Times New Roman"/>
                <w:highlight w:val="yellow"/>
              </w:rPr>
            </w:rPrChange>
          </w:rPr>
          <w:t>ed</w:t>
        </w:r>
      </w:ins>
      <w:del w:id="158" w:author="William Stockhausen" w:date="2022-07-26T09:11:00Z">
        <w:r w:rsidR="005E6CFD" w:rsidRPr="00C016A7" w:rsidDel="00C016A7">
          <w:rPr>
            <w:rFonts w:ascii="Times New Roman" w:hAnsi="Times New Roman"/>
          </w:rPr>
          <w:delText>s</w:delText>
        </w:r>
      </w:del>
      <w:r w:rsidR="005E6CFD" w:rsidRPr="00C016A7">
        <w:rPr>
          <w:rFonts w:ascii="Times New Roman" w:hAnsi="Times New Roman"/>
        </w:rPr>
        <w:t xml:space="preserve"> a return to PTI values above the long term mean, following 4 consecutive years of values below the mean</w:t>
      </w:r>
      <w:ins w:id="159" w:author="William Stockhausen" w:date="2022-07-26T09:12:00Z">
        <w:r w:rsidR="00C016A7" w:rsidRPr="00C016A7">
          <w:rPr>
            <w:rFonts w:ascii="Times New Roman" w:hAnsi="Times New Roman"/>
            <w:rPrChange w:id="160" w:author="William Stockhausen" w:date="2022-07-26T09:13:00Z">
              <w:rPr>
                <w:rFonts w:ascii="Times New Roman" w:hAnsi="Times New Roman"/>
                <w:highlight w:val="yellow"/>
              </w:rPr>
            </w:rPrChange>
          </w:rPr>
          <w:t>, the 2021/22 value returns below the mean</w:t>
        </w:r>
      </w:ins>
      <w:r w:rsidR="005E6CFD" w:rsidRPr="00C016A7">
        <w:rPr>
          <w:rFonts w:ascii="Times New Roman" w:hAnsi="Times New Roman"/>
        </w:rPr>
        <w:t>.</w:t>
      </w:r>
    </w:p>
    <w:p w14:paraId="4C25AF88" w14:textId="77777777" w:rsidR="0063169A" w:rsidRPr="00A058DF" w:rsidRDefault="0063169A" w:rsidP="009351B0">
      <w:pPr>
        <w:spacing w:before="20"/>
        <w:jc w:val="left"/>
        <w:rPr>
          <w:sz w:val="24"/>
          <w:szCs w:val="24"/>
          <w:highlight w:val="yellow"/>
          <w:rPrChange w:id="161" w:author="William Stockhausen" w:date="2022-07-20T05:50:00Z">
            <w:rPr>
              <w:sz w:val="24"/>
              <w:szCs w:val="24"/>
            </w:rPr>
          </w:rPrChange>
        </w:rPr>
      </w:pPr>
    </w:p>
    <w:p w14:paraId="0000000E" w14:textId="478C40C7" w:rsidR="004329CF" w:rsidRPr="00A058DF" w:rsidRDefault="003C4659" w:rsidP="009351B0">
      <w:pPr>
        <w:spacing w:before="20"/>
        <w:jc w:val="left"/>
        <w:rPr>
          <w:sz w:val="24"/>
          <w:szCs w:val="24"/>
          <w:highlight w:val="yellow"/>
          <w:rPrChange w:id="162" w:author="William Stockhausen" w:date="2022-07-20T05:50:00Z">
            <w:rPr>
              <w:sz w:val="24"/>
              <w:szCs w:val="24"/>
            </w:rPr>
          </w:rPrChange>
        </w:rPr>
      </w:pPr>
      <w:r w:rsidRPr="00C016A7">
        <w:rPr>
          <w:sz w:val="24"/>
          <w:szCs w:val="24"/>
        </w:rPr>
        <w:t>Over the past century, the filtered (5-year running average) PTI has undergone five complete oscillations with distinct crossings of the mean, although the durations of the oscillations are not identical: 26 years (1904-1930), 17 years (1930-1947), 17 years (1947-1964), 41 years (1964-2005), and 10 years (2005-2015). The filtered index indicates that a shift occurred in the mid 2000s to predominantly southerly anomalous flow following a ~25 year period of predominantly northerly anomalous flow. This was indicative of a return to conditions (at least in terms of surface drift) similar to those prior to the 1977 environmental regime shift, although this cycle ended rather quickly, as the filtered PTI crossed the mean in the opposite direction in 2011. A similar shift back to anomalous southerly flow appears to have occurred in 2016. Since 2005, the PTI appears to be fluctuating on a much shorter time scale (~10 years per mean crossing) than previously.</w:t>
      </w:r>
    </w:p>
    <w:p w14:paraId="7CCD8DFB" w14:textId="77777777" w:rsidR="004E3C90" w:rsidRPr="00C016A7" w:rsidRDefault="004E3C90" w:rsidP="009351B0">
      <w:pPr>
        <w:spacing w:before="20"/>
        <w:jc w:val="left"/>
        <w:rPr>
          <w:sz w:val="24"/>
          <w:szCs w:val="24"/>
        </w:rPr>
      </w:pPr>
    </w:p>
    <w:p w14:paraId="0000000F" w14:textId="2E172CA7" w:rsidR="004329CF" w:rsidRPr="00A058DF" w:rsidRDefault="003C4659" w:rsidP="009351B0">
      <w:pPr>
        <w:spacing w:before="20"/>
        <w:jc w:val="left"/>
        <w:rPr>
          <w:sz w:val="24"/>
          <w:szCs w:val="24"/>
          <w:highlight w:val="yellow"/>
          <w:rPrChange w:id="163" w:author="William Stockhausen" w:date="2022-07-20T05:50:00Z">
            <w:rPr>
              <w:sz w:val="24"/>
              <w:szCs w:val="24"/>
            </w:rPr>
          </w:rPrChange>
        </w:rPr>
      </w:pPr>
      <w:r w:rsidRPr="00C016A7">
        <w:rPr>
          <w:b/>
          <w:sz w:val="24"/>
          <w:szCs w:val="24"/>
        </w:rPr>
        <w:t>Factors influencing observed trends:</w:t>
      </w:r>
      <w:r w:rsidRPr="00C016A7">
        <w:rPr>
          <w:sz w:val="24"/>
          <w:szCs w:val="24"/>
        </w:rPr>
        <w:t xml:space="preserve"> Individual trajectories reflect interannual variability in regional (northeast Pacific) wind patterns which drive short term changes in ocean surface currents, as well as longer term changes in atmospheric forcing that influence oceanic current patterns on decadal time scales. </w:t>
      </w:r>
    </w:p>
    <w:p w14:paraId="4A18D0AB" w14:textId="77777777" w:rsidR="0063169A" w:rsidRPr="00A058DF" w:rsidRDefault="0063169A" w:rsidP="009351B0">
      <w:pPr>
        <w:spacing w:before="20"/>
        <w:jc w:val="left"/>
        <w:rPr>
          <w:sz w:val="24"/>
          <w:szCs w:val="24"/>
          <w:highlight w:val="yellow"/>
          <w:rPrChange w:id="164" w:author="William Stockhausen" w:date="2022-07-20T05:50:00Z">
            <w:rPr>
              <w:sz w:val="24"/>
              <w:szCs w:val="24"/>
            </w:rPr>
          </w:rPrChange>
        </w:rPr>
      </w:pPr>
    </w:p>
    <w:p w14:paraId="00000010" w14:textId="77777777" w:rsidR="004329CF" w:rsidRPr="009351B0" w:rsidRDefault="003C4659" w:rsidP="009351B0">
      <w:pPr>
        <w:spacing w:before="20"/>
        <w:jc w:val="left"/>
        <w:rPr>
          <w:sz w:val="24"/>
          <w:szCs w:val="24"/>
        </w:rPr>
      </w:pPr>
      <w:r w:rsidRPr="00C016A7">
        <w:rPr>
          <w:b/>
          <w:sz w:val="24"/>
          <w:szCs w:val="24"/>
        </w:rPr>
        <w:t>Implications:</w:t>
      </w:r>
      <w:r w:rsidRPr="00C016A7">
        <w:rPr>
          <w:sz w:val="24"/>
          <w:szCs w:val="24"/>
        </w:rPr>
        <w:t xml:space="preserve"> The year-to-year variability in near-surface water movements in the North Pacific Ocean has been shown to have important effects on the survival of walleye pollock (</w:t>
      </w:r>
      <w:r w:rsidRPr="00C016A7">
        <w:rPr>
          <w:i/>
          <w:sz w:val="24"/>
          <w:szCs w:val="24"/>
        </w:rPr>
        <w:t>Theragra chalcogramma</w:t>
      </w:r>
      <w:r w:rsidRPr="00C016A7">
        <w:rPr>
          <w:sz w:val="24"/>
          <w:szCs w:val="24"/>
        </w:rPr>
        <w:t>) by affecting its spatial overlap with predators (Wespestad2000), as well as to influence recruitment success of winter spawning flatfish in the eastern Bering Sea (EBS; Wilderbuer2002). Filtered PTI values greater than the long-term mean are indicative of increased transport and/or a northerly shift in the Alaska Current, which transports warm water northward along the west coast of Canada and southeast Alaska from the south and consequently plays a major role in the Gulf of Alaska’s heat budget. Interdecadal changes in the PTI reflect changes in ocean climate that appear to have widespread impacts on biological variability at multiple trophic levels (King2005). There is strong evidence that the productivity and possibly the carrying capacity of the Alaska Gyre and of the continental shelf were enhanced during the “warm” regime that began in 1977. Zooplankton production was positively affected after the 1977 regime shift (Brodeur1992), as were recruitment and survival of salmon and demersal fish species. Recruitment of rockfish (Pacific ocean perch) and flatfish (arrowtooth flounder, halibut, and flathead sole) also increased. However, shrimp and forage fish such as capelin were negatively affected by the 1977 shift (Anderson2003). The reduced availability of forage fish may have contributed to the decline in marine mammal and seabird populations observed after the 1977 shift (Piatt1996).</w:t>
      </w:r>
      <w:r w:rsidRPr="009351B0">
        <w:rPr>
          <w:sz w:val="24"/>
          <w:szCs w:val="24"/>
        </w:rPr>
        <w:t xml:space="preserve"> </w:t>
      </w:r>
    </w:p>
    <w:p w14:paraId="00000011" w14:textId="77777777" w:rsidR="004329CF" w:rsidRPr="009351B0" w:rsidRDefault="004329CF" w:rsidP="009351B0">
      <w:pPr>
        <w:spacing w:before="20"/>
        <w:jc w:val="left"/>
        <w:rPr>
          <w:sz w:val="24"/>
          <w:szCs w:val="24"/>
        </w:rPr>
      </w:pPr>
    </w:p>
    <w:sectPr w:rsidR="004329CF" w:rsidRPr="009351B0">
      <w:footerReference w:type="default" r:id="rId8"/>
      <w:pgSz w:w="12280" w:h="15900"/>
      <w:pgMar w:top="1445" w:right="1445" w:bottom="1445" w:left="144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4CF5" w14:textId="77777777" w:rsidR="001C7BE2" w:rsidRDefault="001C7BE2">
      <w:r>
        <w:separator/>
      </w:r>
    </w:p>
  </w:endnote>
  <w:endnote w:type="continuationSeparator" w:id="0">
    <w:p w14:paraId="05938865" w14:textId="77777777" w:rsidR="001C7BE2" w:rsidRDefault="001C7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M R 10">
    <w:altName w:val="Calibri"/>
    <w:panose1 w:val="020B0604020202020204"/>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4329CF" w:rsidRDefault="004329CF">
    <w:pPr>
      <w:widowControl w:val="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CCEAE" w14:textId="77777777" w:rsidR="001C7BE2" w:rsidRDefault="001C7BE2">
      <w:r>
        <w:separator/>
      </w:r>
    </w:p>
  </w:footnote>
  <w:footnote w:type="continuationSeparator" w:id="0">
    <w:p w14:paraId="7980E1F8" w14:textId="77777777" w:rsidR="001C7BE2" w:rsidRDefault="001C7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9CF"/>
    <w:rsid w:val="000A42B8"/>
    <w:rsid w:val="000B6544"/>
    <w:rsid w:val="000B6F0A"/>
    <w:rsid w:val="001C7BE2"/>
    <w:rsid w:val="00384651"/>
    <w:rsid w:val="003C4659"/>
    <w:rsid w:val="004329CF"/>
    <w:rsid w:val="004E3C90"/>
    <w:rsid w:val="00541DB1"/>
    <w:rsid w:val="005E6CFD"/>
    <w:rsid w:val="00630613"/>
    <w:rsid w:val="0063169A"/>
    <w:rsid w:val="006B47CC"/>
    <w:rsid w:val="006F48AB"/>
    <w:rsid w:val="00866F74"/>
    <w:rsid w:val="009351B0"/>
    <w:rsid w:val="00A058DF"/>
    <w:rsid w:val="00A32814"/>
    <w:rsid w:val="00A85EE6"/>
    <w:rsid w:val="00BD3D87"/>
    <w:rsid w:val="00C016A7"/>
    <w:rsid w:val="00D8464D"/>
    <w:rsid w:val="00DC63B4"/>
    <w:rsid w:val="00E365CB"/>
    <w:rsid w:val="00E7756E"/>
    <w:rsid w:val="00E938D0"/>
    <w:rsid w:val="00FA23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A1B3"/>
  <w15:docId w15:val="{0CA19667-ABB8-46E8-905D-D2F63E402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rPr>
      <w:noProof/>
    </w:rPr>
  </w:style>
  <w:style w:type="paragraph" w:styleId="Heading1">
    <w:name w:val="heading 1"/>
    <w:basedOn w:val="Normal"/>
    <w:next w:val="Normal"/>
    <w:link w:val="Heading1Char"/>
    <w:uiPriority w:val="99"/>
    <w:qFormat/>
    <w:pPr>
      <w:keepNext/>
      <w:widowControl w:val="0"/>
      <w:spacing w:before="240" w:after="120"/>
      <w:jc w:val="left"/>
      <w:outlineLvl w:val="0"/>
    </w:pPr>
    <w:rPr>
      <w:b/>
      <w:bCs/>
      <w:sz w:val="40"/>
      <w:szCs w:val="40"/>
    </w:rPr>
  </w:style>
  <w:style w:type="paragraph" w:styleId="Heading2">
    <w:name w:val="heading 2"/>
    <w:basedOn w:val="Normal"/>
    <w:next w:val="Normal"/>
    <w:link w:val="Heading2Char"/>
    <w:uiPriority w:val="99"/>
    <w:qFormat/>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pPr>
      <w:keepNext/>
      <w:widowControl w:val="0"/>
      <w:spacing w:before="240" w:after="120"/>
      <w:jc w:val="left"/>
      <w:outlineLvl w:val="2"/>
    </w:pPr>
    <w:rPr>
      <w:b/>
      <w:bCs/>
      <w:sz w:val="32"/>
      <w:szCs w:val="32"/>
    </w:rPr>
  </w:style>
  <w:style w:type="paragraph" w:styleId="Heading4">
    <w:name w:val="heading 4"/>
    <w:basedOn w:val="Normal"/>
    <w:next w:val="Normal"/>
    <w:link w:val="Heading4Char"/>
    <w:uiPriority w:val="99"/>
    <w:qFormat/>
    <w:pPr>
      <w:keepNext/>
      <w:widowControl w:val="0"/>
      <w:spacing w:before="240" w:after="120"/>
      <w:jc w:val="left"/>
      <w:outlineLvl w:val="3"/>
    </w:pPr>
    <w:rPr>
      <w:b/>
      <w:bCs/>
      <w:sz w:val="24"/>
      <w:szCs w:val="24"/>
    </w:rPr>
  </w:style>
  <w:style w:type="paragraph" w:styleId="Heading5">
    <w:name w:val="heading 5"/>
    <w:basedOn w:val="Normal"/>
    <w:next w:val="Normal"/>
    <w:link w:val="Heading5Char"/>
    <w:uiPriority w:val="99"/>
    <w:qFormat/>
    <w:pPr>
      <w:keepNext/>
      <w:widowControl w:val="0"/>
      <w:spacing w:before="240" w:after="120"/>
      <w:jc w:val="left"/>
      <w:outlineLvl w:val="4"/>
    </w:pPr>
    <w:rPr>
      <w:b/>
      <w:bCs/>
      <w:sz w:val="24"/>
      <w:szCs w:val="24"/>
    </w:rPr>
  </w:style>
  <w:style w:type="paragraph" w:styleId="Heading6">
    <w:name w:val="heading 6"/>
    <w:basedOn w:val="Normal"/>
    <w:next w:val="Normal"/>
    <w:link w:val="Heading6Char"/>
    <w:uiPriority w:val="99"/>
    <w:qFormat/>
    <w:pPr>
      <w:keepNext/>
      <w:widowControl w:val="0"/>
      <w:spacing w:before="240" w:after="120"/>
      <w:jc w:val="left"/>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basedOn w:val="DefaultParagraphFont"/>
    <w:link w:val="Heading1"/>
    <w:uiPriority w:val="9"/>
    <w:rPr>
      <w:rFonts w:asciiTheme="majorHAnsi" w:eastAsiaTheme="majorEastAsia" w:hAnsiTheme="majorHAnsi" w:cstheme="majorBidi"/>
      <w:b/>
      <w:bCs/>
      <w:noProof/>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noProo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noProof/>
      <w:sz w:val="26"/>
      <w:szCs w:val="26"/>
    </w:rPr>
  </w:style>
  <w:style w:type="character" w:customStyle="1" w:styleId="Heading4Char">
    <w:name w:val="Heading 4 Char"/>
    <w:basedOn w:val="DefaultParagraphFont"/>
    <w:link w:val="Heading4"/>
    <w:uiPriority w:val="9"/>
    <w:semiHidden/>
    <w:rPr>
      <w:b/>
      <w:bCs/>
      <w:noProof/>
      <w:sz w:val="28"/>
      <w:szCs w:val="28"/>
    </w:rPr>
  </w:style>
  <w:style w:type="character" w:customStyle="1" w:styleId="Heading5Char">
    <w:name w:val="Heading 5 Char"/>
    <w:basedOn w:val="DefaultParagraphFont"/>
    <w:link w:val="Heading5"/>
    <w:uiPriority w:val="9"/>
    <w:semiHidden/>
    <w:rPr>
      <w:b/>
      <w:bCs/>
      <w:i/>
      <w:iCs/>
      <w:noProof/>
      <w:sz w:val="26"/>
      <w:szCs w:val="26"/>
    </w:rPr>
  </w:style>
  <w:style w:type="character" w:customStyle="1" w:styleId="Heading6Char">
    <w:name w:val="Heading 6 Char"/>
    <w:basedOn w:val="DefaultParagraphFont"/>
    <w:link w:val="Heading6"/>
    <w:uiPriority w:val="9"/>
    <w:semiHidden/>
    <w:rPr>
      <w:b/>
      <w:bCs/>
      <w:noProof/>
    </w:rPr>
  </w:style>
  <w:style w:type="paragraph" w:customStyle="1" w:styleId="rightpar">
    <w:name w:val="rightpar"/>
    <w:basedOn w:val="Normal"/>
    <w:uiPriority w:val="99"/>
    <w:pPr>
      <w:keepLines/>
      <w:spacing w:before="120" w:after="120"/>
      <w:jc w:val="right"/>
    </w:pPr>
    <w:rPr>
      <w:sz w:val="24"/>
      <w:szCs w:val="24"/>
    </w:rPr>
  </w:style>
  <w:style w:type="paragraph" w:customStyle="1" w:styleId="centerpar">
    <w:name w:val="centerpar"/>
    <w:basedOn w:val="Normal"/>
    <w:uiPriority w:val="99"/>
    <w:pPr>
      <w:keepLines/>
      <w:spacing w:before="120" w:after="120"/>
      <w:jc w:val="center"/>
    </w:pPr>
    <w:rPr>
      <w:sz w:val="24"/>
      <w:szCs w:val="24"/>
    </w:rPr>
  </w:style>
  <w:style w:type="paragraph" w:customStyle="1" w:styleId="equation">
    <w:name w:val="equation"/>
    <w:basedOn w:val="Normal"/>
    <w:next w:val="Normal"/>
    <w:uiPriority w:val="99"/>
    <w:pPr>
      <w:keepLines/>
      <w:spacing w:before="120" w:after="120"/>
      <w:jc w:val="left"/>
    </w:pPr>
    <w:rPr>
      <w:sz w:val="24"/>
      <w:szCs w:val="24"/>
    </w:rPr>
  </w:style>
  <w:style w:type="paragraph" w:customStyle="1" w:styleId="equationNum">
    <w:name w:val="equationNum"/>
    <w:basedOn w:val="Normal"/>
    <w:next w:val="Normal"/>
    <w:uiPriority w:val="99"/>
    <w:pPr>
      <w:keepLines/>
      <w:spacing w:before="120" w:after="120"/>
      <w:jc w:val="left"/>
    </w:pPr>
    <w:rPr>
      <w:sz w:val="24"/>
      <w:szCs w:val="24"/>
    </w:rPr>
  </w:style>
  <w:style w:type="paragraph" w:customStyle="1" w:styleId="equationAlign">
    <w:name w:val="equationAlign"/>
    <w:basedOn w:val="Normal"/>
    <w:next w:val="Normal"/>
    <w:uiPriority w:val="99"/>
    <w:pPr>
      <w:keepLines/>
      <w:spacing w:before="120" w:after="120"/>
      <w:jc w:val="left"/>
    </w:pPr>
    <w:rPr>
      <w:sz w:val="24"/>
      <w:szCs w:val="24"/>
    </w:rPr>
  </w:style>
  <w:style w:type="paragraph" w:customStyle="1" w:styleId="equationAlignNum">
    <w:name w:val="equationAlignNum"/>
    <w:basedOn w:val="Normal"/>
    <w:next w:val="Normal"/>
    <w:uiPriority w:val="99"/>
    <w:pPr>
      <w:keepLines/>
      <w:spacing w:before="120" w:after="120"/>
      <w:jc w:val="left"/>
    </w:pPr>
    <w:rPr>
      <w:sz w:val="24"/>
      <w:szCs w:val="24"/>
    </w:rPr>
  </w:style>
  <w:style w:type="paragraph" w:customStyle="1" w:styleId="equationArray">
    <w:name w:val="equationArray"/>
    <w:basedOn w:val="Normal"/>
    <w:next w:val="Normal"/>
    <w:uiPriority w:val="99"/>
    <w:pPr>
      <w:keepLines/>
      <w:spacing w:before="120" w:after="120"/>
      <w:jc w:val="left"/>
    </w:pPr>
    <w:rPr>
      <w:sz w:val="24"/>
      <w:szCs w:val="24"/>
    </w:rPr>
  </w:style>
  <w:style w:type="paragraph" w:customStyle="1" w:styleId="equationArrayNum">
    <w:name w:val="equationArrayNum"/>
    <w:basedOn w:val="Normal"/>
    <w:next w:val="Normal"/>
    <w:uiPriority w:val="99"/>
    <w:pPr>
      <w:keepLines/>
      <w:spacing w:before="120" w:after="120"/>
      <w:jc w:val="left"/>
    </w:pPr>
    <w:rPr>
      <w:sz w:val="24"/>
      <w:szCs w:val="24"/>
    </w:rPr>
  </w:style>
  <w:style w:type="paragraph" w:customStyle="1" w:styleId="theorem">
    <w:name w:val="theorem"/>
    <w:basedOn w:val="Normal"/>
    <w:next w:val="Normal"/>
    <w:uiPriority w:val="99"/>
    <w:pPr>
      <w:keepLines/>
      <w:spacing w:before="120" w:after="120"/>
      <w:jc w:val="left"/>
    </w:pPr>
    <w:rPr>
      <w:sz w:val="20"/>
      <w:szCs w:val="20"/>
    </w:rPr>
  </w:style>
  <w:style w:type="paragraph" w:customStyle="1" w:styleId="bitmapCenter">
    <w:name w:val="bitmapCenter"/>
    <w:basedOn w:val="Normal"/>
    <w:next w:val="Normal"/>
    <w:uiPriority w:val="99"/>
    <w:pPr>
      <w:keepLines/>
      <w:spacing w:before="120" w:after="120"/>
      <w:jc w:val="left"/>
    </w:pPr>
    <w:rPr>
      <w:sz w:val="24"/>
      <w:szCs w:val="24"/>
    </w:rPr>
  </w:style>
  <w:style w:type="character" w:customStyle="1" w:styleId="TitleChar">
    <w:name w:val="Title Char"/>
    <w:basedOn w:val="DefaultParagraphFont"/>
    <w:link w:val="Title"/>
    <w:uiPriority w:val="10"/>
    <w:rPr>
      <w:rFonts w:asciiTheme="majorHAnsi" w:eastAsiaTheme="majorEastAsia" w:hAnsiTheme="majorHAnsi" w:cstheme="majorBidi"/>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jc w:val="left"/>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jc w:val="left"/>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noProof/>
    </w:rPr>
  </w:style>
  <w:style w:type="paragraph" w:styleId="Caption">
    <w:name w:val="caption"/>
    <w:basedOn w:val="Normal"/>
    <w:next w:val="Normal"/>
    <w:uiPriority w:val="99"/>
    <w:qFormat/>
    <w:pPr>
      <w:keepLines/>
      <w:spacing w:before="120" w:after="120"/>
      <w:jc w:val="left"/>
    </w:pPr>
    <w:rPr>
      <w:sz w:val="24"/>
      <w:szCs w:val="24"/>
    </w:rPr>
  </w:style>
  <w:style w:type="paragraph" w:customStyle="1" w:styleId="Figure">
    <w:name w:val="Figure"/>
    <w:basedOn w:val="Normal"/>
    <w:next w:val="Normal"/>
    <w:uiPriority w:val="99"/>
    <w:pPr>
      <w:keepLines/>
      <w:spacing w:before="120"/>
      <w:jc w:val="center"/>
    </w:pPr>
    <w:rPr>
      <w:sz w:val="20"/>
      <w:szCs w:val="20"/>
    </w:rPr>
  </w:style>
  <w:style w:type="paragraph" w:customStyle="1" w:styleId="Table">
    <w:name w:val="Table"/>
    <w:basedOn w:val="Normal"/>
    <w:uiPriority w:val="99"/>
    <w:pPr>
      <w:keepLines/>
      <w:spacing w:before="120"/>
      <w:jc w:val="center"/>
    </w:pPr>
    <w:rPr>
      <w:sz w:val="20"/>
      <w:szCs w:val="20"/>
    </w:rPr>
  </w:style>
  <w:style w:type="paragraph" w:customStyle="1" w:styleId="Tabular">
    <w:name w:val="Tabular"/>
    <w:basedOn w:val="Normal"/>
    <w:uiPriority w:val="99"/>
    <w:pPr>
      <w:keepLines/>
      <w:spacing w:before="120"/>
      <w:jc w:val="center"/>
    </w:pPr>
    <w:rPr>
      <w:sz w:val="20"/>
      <w:szCs w:val="20"/>
    </w:rPr>
  </w:style>
  <w:style w:type="paragraph" w:customStyle="1" w:styleId="Tabbing">
    <w:name w:val="Tabbing"/>
    <w:basedOn w:val="Normal"/>
    <w:uiPriority w:val="99"/>
    <w:pPr>
      <w:keepLines/>
      <w:spacing w:before="120"/>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basedOn w:val="DefaultParagraphFont"/>
    <w:link w:val="Quote"/>
    <w:uiPriority w:val="29"/>
    <w:rPr>
      <w:rFonts w:ascii="Times New Roman" w:hAnsi="Times New Roman" w:cs="Times New Roman"/>
      <w:i/>
      <w:iCs/>
      <w:noProof/>
      <w:color w:val="000000" w:themeColor="text1"/>
    </w:rPr>
  </w:style>
  <w:style w:type="paragraph" w:customStyle="1" w:styleId="verbatim">
    <w:name w:val="verbatim"/>
    <w:uiPriority w:val="99"/>
    <w:pPr>
      <w:autoSpaceDE w:val="0"/>
      <w:autoSpaceDN w:val="0"/>
      <w:adjustRightInd w:val="0"/>
    </w:pPr>
    <w:rPr>
      <w:rFonts w:ascii="Courier New" w:hAnsi="Courier New" w:cs="Courier New"/>
      <w:noProof/>
    </w:rPr>
  </w:style>
  <w:style w:type="paragraph" w:styleId="List">
    <w:name w:val="List"/>
    <w:basedOn w:val="Normal"/>
    <w:uiPriority w:val="99"/>
    <w:pPr>
      <w:tabs>
        <w:tab w:val="left" w:pos="283"/>
      </w:tabs>
      <w:spacing w:after="120"/>
      <w:ind w:left="283" w:hanging="283"/>
      <w:jc w:val="left"/>
    </w:pPr>
    <w:rPr>
      <w:sz w:val="20"/>
      <w:szCs w:val="20"/>
    </w:rPr>
  </w:style>
  <w:style w:type="paragraph" w:customStyle="1" w:styleId="List1">
    <w:name w:val="List 1"/>
    <w:basedOn w:val="Normal"/>
    <w:uiPriority w:val="99"/>
    <w:pPr>
      <w:tabs>
        <w:tab w:val="left" w:pos="283"/>
      </w:tabs>
      <w:spacing w:after="120"/>
      <w:ind w:left="283" w:hanging="283"/>
      <w:jc w:val="left"/>
    </w:pPr>
    <w:rPr>
      <w:sz w:val="20"/>
      <w:szCs w:val="20"/>
    </w:rPr>
  </w:style>
  <w:style w:type="paragraph" w:customStyle="1" w:styleId="latexpicture">
    <w:name w:val="latex picture"/>
    <w:basedOn w:val="Normal"/>
    <w:next w:val="Normal"/>
    <w:uiPriority w:val="99"/>
    <w:pPr>
      <w:keepLines/>
      <w:spacing w:before="120" w:after="120"/>
      <w:jc w:val="center"/>
    </w:pPr>
    <w:rPr>
      <w:sz w:val="24"/>
      <w:szCs w:val="24"/>
    </w:rPr>
  </w:style>
  <w:style w:type="paragraph" w:customStyle="1" w:styleId="subfigure">
    <w:name w:val="subfigure"/>
    <w:basedOn w:val="Normal"/>
    <w:next w:val="Normal"/>
    <w:uiPriority w:val="99"/>
    <w:pPr>
      <w:keepLines/>
      <w:spacing w:before="120" w:after="120"/>
      <w:jc w:val="center"/>
    </w:pPr>
    <w:rPr>
      <w:sz w:val="24"/>
      <w:szCs w:val="24"/>
    </w:rPr>
  </w:style>
  <w:style w:type="paragraph" w:customStyle="1" w:styleId="bibheading">
    <w:name w:val="bibheading"/>
    <w:basedOn w:val="Normal"/>
    <w:next w:val="bibitem"/>
    <w:uiPriority w:val="99"/>
    <w:pPr>
      <w:keepNext/>
      <w:widowControl w:val="0"/>
      <w:spacing w:before="240" w:after="120"/>
      <w:jc w:val="left"/>
    </w:pPr>
    <w:rPr>
      <w:b/>
      <w:bCs/>
      <w:sz w:val="32"/>
      <w:szCs w:val="32"/>
    </w:rPr>
  </w:style>
  <w:style w:type="paragraph" w:customStyle="1" w:styleId="bibitem">
    <w:name w:val="bibitem"/>
    <w:basedOn w:val="Normal"/>
    <w:uiPriority w:val="99"/>
    <w:pPr>
      <w:widowControl w:val="0"/>
      <w:ind w:left="567" w:hanging="567"/>
      <w:jc w:val="left"/>
    </w:pPr>
    <w:rPr>
      <w:sz w:val="20"/>
      <w:szCs w:val="20"/>
    </w:rPr>
  </w:style>
  <w:style w:type="paragraph" w:customStyle="1" w:styleId="endnotes">
    <w:name w:val="endnotes"/>
    <w:basedOn w:val="Normal"/>
    <w:uiPriority w:val="99"/>
    <w:pPr>
      <w:tabs>
        <w:tab w:val="left" w:pos="283"/>
      </w:tabs>
      <w:spacing w:after="120"/>
      <w:ind w:left="283" w:hanging="283"/>
      <w:jc w:val="left"/>
    </w:pPr>
    <w:rPr>
      <w:sz w:val="20"/>
      <w:szCs w:val="20"/>
    </w:rPr>
  </w:style>
  <w:style w:type="paragraph" w:styleId="FootnoteText">
    <w:name w:val="footnote text"/>
    <w:basedOn w:val="Normal"/>
    <w:link w:val="FootnoteTextChar"/>
    <w:uiPriority w:val="99"/>
    <w:pPr>
      <w:widowControl w:val="0"/>
      <w:ind w:left="397" w:hanging="113"/>
      <w:jc w:val="left"/>
    </w:pPr>
  </w:style>
  <w:style w:type="character" w:customStyle="1" w:styleId="FootnoteTextChar">
    <w:name w:val="Footnote Text Char"/>
    <w:basedOn w:val="DefaultParagraphFont"/>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basedOn w:val="DefaultParagraphFont"/>
    <w:link w:val="EndnoteText"/>
    <w:uiPriority w:val="99"/>
    <w:semiHidden/>
    <w:rPr>
      <w:rFonts w:ascii="Times New Roman" w:hAnsi="Times New Roman" w:cs="Times New Roman"/>
      <w:noProof/>
      <w:sz w:val="20"/>
      <w:szCs w:val="20"/>
    </w:rPr>
  </w:style>
  <w:style w:type="character" w:styleId="FootnoteReference">
    <w:name w:val="footnote reference"/>
    <w:basedOn w:val="DefaultParagraphFont"/>
    <w:uiPriority w:val="99"/>
    <w:semiHidden/>
    <w:unhideWhenUsed/>
    <w:rPr>
      <w:vertAlign w:val="superscript"/>
    </w:rPr>
  </w:style>
  <w:style w:type="character" w:styleId="EndnoteReference">
    <w:name w:val="endnote reference"/>
    <w:basedOn w:val="DefaultParagraphFont"/>
    <w:uiPriority w:val="99"/>
    <w:rPr>
      <w:vertAlign w:val="superscript"/>
    </w:rPr>
  </w:style>
  <w:style w:type="paragraph" w:customStyle="1" w:styleId="acronym">
    <w:name w:val="acronym"/>
    <w:basedOn w:val="Normal"/>
    <w:uiPriority w:val="99"/>
    <w:pPr>
      <w:keepNext/>
      <w:widowControl w:val="0"/>
      <w:spacing w:before="60" w:after="60"/>
      <w:jc w:val="left"/>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jc w:val="left"/>
    </w:pPr>
    <w:rPr>
      <w:b/>
      <w:bCs/>
      <w:sz w:val="20"/>
      <w:szCs w:val="20"/>
    </w:rPr>
  </w:style>
  <w:style w:type="paragraph" w:styleId="TOC1">
    <w:name w:val="toc 1"/>
    <w:basedOn w:val="Normal"/>
    <w:next w:val="TOC2"/>
    <w:uiPriority w:val="99"/>
    <w:pPr>
      <w:keepNext/>
      <w:widowControl w:val="0"/>
      <w:tabs>
        <w:tab w:val="right" w:leader="dot" w:pos="8222"/>
      </w:tabs>
      <w:spacing w:before="240" w:after="60"/>
      <w:ind w:left="425"/>
      <w:jc w:val="left"/>
    </w:pPr>
    <w:rPr>
      <w:b/>
      <w:bCs/>
    </w:rPr>
  </w:style>
  <w:style w:type="paragraph" w:styleId="TOC2">
    <w:name w:val="toc 2"/>
    <w:basedOn w:val="Normal"/>
    <w:next w:val="TOC3"/>
    <w:uiPriority w:val="99"/>
    <w:pPr>
      <w:keepNext/>
      <w:widowControl w:val="0"/>
      <w:tabs>
        <w:tab w:val="right" w:leader="dot" w:pos="8222"/>
      </w:tabs>
      <w:spacing w:before="60" w:after="60"/>
      <w:ind w:left="512"/>
      <w:jc w:val="left"/>
    </w:pPr>
  </w:style>
  <w:style w:type="paragraph" w:styleId="TOC3">
    <w:name w:val="toc 3"/>
    <w:basedOn w:val="Normal"/>
    <w:next w:val="TOC4"/>
    <w:uiPriority w:val="99"/>
    <w:pPr>
      <w:keepNext/>
      <w:widowControl w:val="0"/>
      <w:tabs>
        <w:tab w:val="right" w:leader="dot" w:pos="8222"/>
      </w:tabs>
      <w:spacing w:before="60" w:after="60"/>
      <w:ind w:left="1024"/>
      <w:jc w:val="left"/>
    </w:pPr>
  </w:style>
  <w:style w:type="paragraph" w:styleId="TOC4">
    <w:name w:val="toc 4"/>
    <w:basedOn w:val="Normal"/>
    <w:next w:val="TOC5"/>
    <w:uiPriority w:val="99"/>
    <w:pPr>
      <w:keepNext/>
      <w:widowControl w:val="0"/>
      <w:tabs>
        <w:tab w:val="right" w:leader="dot" w:pos="8222"/>
      </w:tabs>
      <w:spacing w:before="60" w:after="60"/>
      <w:ind w:left="1536"/>
      <w:jc w:val="left"/>
    </w:pPr>
  </w:style>
  <w:style w:type="paragraph" w:styleId="TOC5">
    <w:name w:val="toc 5"/>
    <w:basedOn w:val="Normal"/>
    <w:next w:val="TOC6"/>
    <w:uiPriority w:val="99"/>
    <w:pPr>
      <w:keepNext/>
      <w:widowControl w:val="0"/>
      <w:tabs>
        <w:tab w:val="right" w:leader="dot" w:pos="8222"/>
      </w:tabs>
      <w:spacing w:before="60" w:after="60"/>
      <w:ind w:left="2048"/>
      <w:jc w:val="left"/>
    </w:pPr>
  </w:style>
  <w:style w:type="paragraph" w:styleId="TOC6">
    <w:name w:val="toc 6"/>
    <w:basedOn w:val="Normal"/>
    <w:uiPriority w:val="99"/>
    <w:pPr>
      <w:keepNext/>
      <w:widowControl w:val="0"/>
      <w:tabs>
        <w:tab w:val="right" w:leader="dot" w:pos="8222"/>
      </w:tabs>
      <w:spacing w:before="60" w:after="60"/>
      <w:ind w:left="2560"/>
      <w:jc w:val="left"/>
    </w:pPr>
  </w:style>
  <w:style w:type="paragraph" w:styleId="BalloonText">
    <w:name w:val="Balloon Text"/>
    <w:basedOn w:val="Normal"/>
    <w:link w:val="BalloonTextChar"/>
    <w:uiPriority w:val="99"/>
    <w:semiHidden/>
    <w:unhideWhenUsed/>
    <w:rsid w:val="001840B2"/>
    <w:rPr>
      <w:rFonts w:ascii="Tahoma" w:hAnsi="Tahoma" w:cs="Tahoma"/>
      <w:sz w:val="16"/>
      <w:szCs w:val="16"/>
    </w:rPr>
  </w:style>
  <w:style w:type="character" w:customStyle="1" w:styleId="BalloonTextChar">
    <w:name w:val="Balloon Text Char"/>
    <w:basedOn w:val="DefaultParagraphFont"/>
    <w:link w:val="BalloonText"/>
    <w:uiPriority w:val="99"/>
    <w:semiHidden/>
    <w:rsid w:val="001840B2"/>
    <w:rPr>
      <w:rFonts w:ascii="Tahoma" w:hAnsi="Tahoma" w:cs="Tahoma"/>
      <w:noProof/>
      <w:sz w:val="16"/>
      <w:szCs w:val="16"/>
    </w:rPr>
  </w:style>
  <w:style w:type="character" w:styleId="Hyperlink">
    <w:name w:val="Hyperlink"/>
    <w:basedOn w:val="DefaultParagraphFont"/>
    <w:uiPriority w:val="99"/>
    <w:unhideWhenUsed/>
    <w:rsid w:val="008B4BA7"/>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noProof/>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65CB"/>
    <w:rPr>
      <w:b/>
      <w:bCs/>
    </w:rPr>
  </w:style>
  <w:style w:type="character" w:customStyle="1" w:styleId="CommentSubjectChar">
    <w:name w:val="Comment Subject Char"/>
    <w:basedOn w:val="CommentTextChar"/>
    <w:link w:val="CommentSubject"/>
    <w:uiPriority w:val="99"/>
    <w:semiHidden/>
    <w:rsid w:val="00E365CB"/>
    <w:rPr>
      <w:b/>
      <w:bCs/>
      <w:noProof/>
      <w:sz w:val="20"/>
      <w:szCs w:val="20"/>
    </w:rPr>
  </w:style>
  <w:style w:type="paragraph" w:customStyle="1" w:styleId="Default">
    <w:name w:val="Default"/>
    <w:rsid w:val="00A32814"/>
    <w:pPr>
      <w:autoSpaceDE w:val="0"/>
      <w:autoSpaceDN w:val="0"/>
      <w:adjustRightInd w:val="0"/>
      <w:jc w:val="left"/>
    </w:pPr>
    <w:rPr>
      <w:rFonts w:ascii="CM R 10" w:hAnsi="CM R 10" w:cs="CM R 10"/>
      <w:color w:val="000000"/>
      <w:sz w:val="24"/>
      <w:szCs w:val="24"/>
    </w:rPr>
  </w:style>
  <w:style w:type="paragraph" w:customStyle="1" w:styleId="CM56">
    <w:name w:val="CM56"/>
    <w:basedOn w:val="Default"/>
    <w:next w:val="Default"/>
    <w:uiPriority w:val="99"/>
    <w:rsid w:val="00A32814"/>
    <w:rPr>
      <w:rFonts w:cs="Times New Roman"/>
      <w:color w:val="auto"/>
    </w:rPr>
  </w:style>
  <w:style w:type="paragraph" w:styleId="Revision">
    <w:name w:val="Revision"/>
    <w:hidden/>
    <w:uiPriority w:val="99"/>
    <w:semiHidden/>
    <w:rsid w:val="000A42B8"/>
    <w:pPr>
      <w:jc w:val="left"/>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oceanview.pfeg.noaa.gov/oscu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VPbyudsfty2tvjoozngHnYwdyQ==">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Stephani.Zador</dc:creator>
  <cp:lastModifiedBy>William Stockhausen</cp:lastModifiedBy>
  <cp:revision>9</cp:revision>
  <dcterms:created xsi:type="dcterms:W3CDTF">2020-08-20T17:43:00Z</dcterms:created>
  <dcterms:modified xsi:type="dcterms:W3CDTF">2022-07-26T16:16:00Z</dcterms:modified>
</cp:coreProperties>
</file>